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A136D" w:rsidR="009A136D" w:rsidP="009A136D" w:rsidRDefault="009A136D" w14:paraId="514642B8" w14:textId="77777777">
      <w:pPr>
        <w:spacing w:before="100" w:beforeAutospacing="1" w:after="100" w:afterAutospacing="1" w:line="240" w:lineRule="auto"/>
        <w:ind w:left="75"/>
        <w:outlineLvl w:val="0"/>
        <w:rPr>
          <w:rFonts w:ascii="Times New Roman" w:hAnsi="Times New Roman" w:eastAsia="Times New Roman" w:cs="Times New Roman"/>
          <w:b/>
          <w:bCs/>
          <w:color w:val="000000"/>
          <w:kern w:val="36"/>
          <w:sz w:val="48"/>
          <w:szCs w:val="48"/>
          <w:lang w:eastAsia="en-AU"/>
        </w:rPr>
      </w:pPr>
      <w:r w:rsidRPr="009A136D">
        <w:rPr>
          <w:rFonts w:ascii="Times New Roman" w:hAnsi="Times New Roman" w:eastAsia="Times New Roman" w:cs="Times New Roman"/>
          <w:b/>
          <w:bCs/>
          <w:color w:val="000000"/>
          <w:kern w:val="36"/>
          <w:sz w:val="48"/>
          <w:szCs w:val="48"/>
          <w:lang w:eastAsia="en-AU"/>
        </w:rPr>
        <w:t>SSUD71-308-183:</w:t>
      </w:r>
    </w:p>
    <w:p w:rsidRPr="009A136D" w:rsidR="009A136D" w:rsidP="009A136D" w:rsidRDefault="009A136D" w14:paraId="0F7A6197" w14:textId="77777777">
      <w:pPr>
        <w:spacing w:before="100" w:beforeAutospacing="1" w:after="100" w:afterAutospacing="1" w:line="240" w:lineRule="auto"/>
        <w:ind w:left="75"/>
        <w:outlineLvl w:val="0"/>
        <w:rPr>
          <w:rFonts w:ascii="Times New Roman" w:hAnsi="Times New Roman" w:eastAsia="Times New Roman" w:cs="Times New Roman"/>
          <w:b/>
          <w:bCs/>
          <w:color w:val="000000"/>
          <w:kern w:val="36"/>
          <w:sz w:val="48"/>
          <w:szCs w:val="48"/>
          <w:lang w:eastAsia="en-AU"/>
        </w:rPr>
      </w:pPr>
      <w:r w:rsidRPr="009A136D">
        <w:rPr>
          <w:rFonts w:ascii="Times New Roman" w:hAnsi="Times New Roman" w:eastAsia="Times New Roman" w:cs="Times New Roman"/>
          <w:b/>
          <w:bCs/>
          <w:color w:val="000000"/>
          <w:kern w:val="36"/>
          <w:sz w:val="48"/>
          <w:szCs w:val="48"/>
          <w:lang w:eastAsia="en-AU"/>
        </w:rPr>
        <w:t>Project Contract Administration</w:t>
      </w:r>
    </w:p>
    <w:p w:rsidRPr="009A136D" w:rsidR="009A136D" w:rsidP="009A136D" w:rsidRDefault="009A136D" w14:paraId="64FEA20A" w14:textId="77777777">
      <w:pPr>
        <w:spacing w:before="100" w:beforeAutospacing="1" w:after="100" w:afterAutospacing="1" w:line="240" w:lineRule="auto"/>
        <w:ind w:left="75"/>
        <w:outlineLvl w:val="1"/>
        <w:rPr>
          <w:rFonts w:ascii="Times New Roman" w:hAnsi="Times New Roman" w:eastAsia="Times New Roman" w:cs="Times New Roman"/>
          <w:b/>
          <w:bCs/>
          <w:color w:val="000000"/>
          <w:sz w:val="36"/>
          <w:szCs w:val="36"/>
          <w:lang w:eastAsia="en-AU"/>
        </w:rPr>
      </w:pPr>
      <w:r w:rsidRPr="009A136D">
        <w:rPr>
          <w:rFonts w:ascii="Times New Roman" w:hAnsi="Times New Roman" w:eastAsia="Times New Roman" w:cs="Times New Roman"/>
          <w:b/>
          <w:bCs/>
          <w:color w:val="000000"/>
          <w:sz w:val="36"/>
          <w:szCs w:val="36"/>
          <w:lang w:eastAsia="en-AU"/>
        </w:rPr>
        <w:t>Assignment Part B</w:t>
      </w:r>
    </w:p>
    <w:p w:rsidR="009A136D" w:rsidP="009A136D" w:rsidRDefault="009A136D" w14:paraId="179B3EB7" w14:textId="2CD244A6">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 xml:space="preserve">Student: </w:t>
      </w:r>
      <w:proofErr w:type="spellStart"/>
      <w:r w:rsidRPr="009A136D">
        <w:rPr>
          <w:rFonts w:ascii="Times New Roman" w:hAnsi="Times New Roman" w:eastAsia="Times New Roman" w:cs="Times New Roman"/>
          <w:b/>
          <w:bCs/>
          <w:color w:val="000000"/>
          <w:sz w:val="27"/>
          <w:szCs w:val="27"/>
          <w:lang w:eastAsia="en-AU"/>
        </w:rPr>
        <w:t>Beixin</w:t>
      </w:r>
      <w:proofErr w:type="spellEnd"/>
      <w:r w:rsidRPr="009A136D">
        <w:rPr>
          <w:rFonts w:ascii="Times New Roman" w:hAnsi="Times New Roman" w:eastAsia="Times New Roman" w:cs="Times New Roman"/>
          <w:b/>
          <w:bCs/>
          <w:color w:val="000000"/>
          <w:sz w:val="27"/>
          <w:szCs w:val="27"/>
          <w:lang w:eastAsia="en-AU"/>
        </w:rPr>
        <w:t xml:space="preserve"> Tang (13576112)</w:t>
      </w:r>
    </w:p>
    <w:p w:rsidR="009A136D" w:rsidP="009A136D" w:rsidRDefault="009A136D" w14:paraId="19A05066" w14:textId="77777777">
      <w:pPr>
        <w:pBdr>
          <w:bottom w:val="single" w:color="auto" w:sz="6" w:space="1"/>
        </w:pBd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p>
    <w:p w:rsidRPr="009A136D" w:rsidR="009A136D" w:rsidP="009A136D" w:rsidRDefault="009A136D" w14:paraId="39C1A73B"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GROUP 1 (Thurs-Sat) Due: 4pm Tuesday 06/11/2018</w:t>
      </w:r>
    </w:p>
    <w:p w:rsidRPr="009A136D" w:rsidR="009A136D" w:rsidP="009A136D" w:rsidRDefault="009A136D" w14:paraId="5539577A"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GROUP 2 (Mod-Wed) Due: 4pm Friday 09/11/2018</w:t>
      </w:r>
    </w:p>
    <w:p w:rsidRPr="009A136D" w:rsidR="009A136D" w:rsidP="009A136D" w:rsidRDefault="009A136D" w14:paraId="13DDC362"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Submission Requirements</w:t>
      </w:r>
    </w:p>
    <w:p w:rsidRPr="009A136D" w:rsidR="009A136D" w:rsidP="009A136D" w:rsidRDefault="009A136D" w14:paraId="3D9D34D5" w14:textId="77777777">
      <w:pPr>
        <w:numPr>
          <w:ilvl w:val="0"/>
          <w:numId w:val="14"/>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color w:val="000000"/>
          <w:sz w:val="27"/>
          <w:szCs w:val="27"/>
          <w:lang w:eastAsia="en-AU"/>
        </w:rPr>
        <w:t>UPLOAD</w:t>
      </w:r>
      <w:r w:rsidRPr="009A136D">
        <w:rPr>
          <w:rFonts w:ascii="Times New Roman" w:hAnsi="Times New Roman" w:eastAsia="Times New Roman" w:cs="Times New Roman"/>
          <w:color w:val="000000"/>
          <w:sz w:val="27"/>
          <w:szCs w:val="27"/>
          <w:lang w:eastAsia="en-AU"/>
        </w:rPr>
        <w:t> as a 'Word' document (.doc format) via the 'Assessment' tab in iLearn;</w:t>
      </w:r>
    </w:p>
    <w:p w:rsidRPr="009A136D" w:rsidR="009A136D" w:rsidP="009A136D" w:rsidRDefault="009A136D" w14:paraId="5300ABFD" w14:textId="77777777">
      <w:pPr>
        <w:numPr>
          <w:ilvl w:val="0"/>
          <w:numId w:val="14"/>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i/>
          <w:iCs/>
          <w:color w:val="000000"/>
          <w:sz w:val="27"/>
          <w:szCs w:val="27"/>
          <w:lang w:eastAsia="en-AU"/>
        </w:rPr>
        <w:t>and</w:t>
      </w:r>
      <w:r w:rsidRPr="009A136D">
        <w:rPr>
          <w:rFonts w:ascii="Times New Roman" w:hAnsi="Times New Roman" w:eastAsia="Times New Roman" w:cs="Times New Roman"/>
          <w:color w:val="000000"/>
          <w:sz w:val="27"/>
          <w:szCs w:val="27"/>
          <w:lang w:eastAsia="en-AU"/>
        </w:rPr>
        <w:t> submit in </w:t>
      </w:r>
      <w:r w:rsidRPr="009A136D">
        <w:rPr>
          <w:rFonts w:ascii="Times New Roman" w:hAnsi="Times New Roman" w:eastAsia="Times New Roman" w:cs="Times New Roman"/>
          <w:b/>
          <w:bCs/>
          <w:color w:val="000000"/>
          <w:sz w:val="27"/>
          <w:szCs w:val="27"/>
          <w:lang w:eastAsia="en-AU"/>
        </w:rPr>
        <w:t>HARD COPY</w:t>
      </w:r>
      <w:r w:rsidRPr="009A136D">
        <w:rPr>
          <w:rFonts w:ascii="Times New Roman" w:hAnsi="Times New Roman" w:eastAsia="Times New Roman" w:cs="Times New Roman"/>
          <w:color w:val="000000"/>
          <w:sz w:val="27"/>
          <w:szCs w:val="27"/>
          <w:lang w:eastAsia="en-AU"/>
        </w:rPr>
        <w:t> to the Assignment Drop Box on Level 2 of Building 3;</w:t>
      </w:r>
    </w:p>
    <w:p w:rsidRPr="009A136D" w:rsidR="009A136D" w:rsidP="009A136D" w:rsidRDefault="009A136D" w14:paraId="5BD2F63B" w14:textId="77777777">
      <w:pPr>
        <w:numPr>
          <w:ilvl w:val="0"/>
          <w:numId w:val="14"/>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color w:val="000000"/>
          <w:sz w:val="27"/>
          <w:szCs w:val="27"/>
          <w:lang w:eastAsia="en-AU"/>
        </w:rPr>
        <w:t>BOTH</w:t>
      </w:r>
      <w:r w:rsidRPr="009A136D">
        <w:rPr>
          <w:rFonts w:ascii="Times New Roman" w:hAnsi="Times New Roman" w:eastAsia="Times New Roman" w:cs="Times New Roman"/>
          <w:color w:val="000000"/>
          <w:sz w:val="27"/>
          <w:szCs w:val="27"/>
          <w:lang w:eastAsia="en-AU"/>
        </w:rPr>
        <w:t> with a cover sheet displaying your name and SID.</w:t>
      </w:r>
    </w:p>
    <w:p w:rsidRPr="009A136D" w:rsidR="009A136D" w:rsidP="009A136D" w:rsidRDefault="009A136D" w14:paraId="473D0FCC" w14:textId="77777777">
      <w:pPr>
        <w:spacing w:before="100" w:beforeAutospacing="1" w:after="100" w:afterAutospacing="1" w:line="240" w:lineRule="auto"/>
        <w:ind w:left="75"/>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b/>
          <w:bCs/>
          <w:color w:val="FF0000"/>
          <w:sz w:val="27"/>
          <w:szCs w:val="27"/>
          <w:lang w:eastAsia="en-AU"/>
        </w:rPr>
        <w:t>Late submissions will be penalized by 10% for every day that the submission is late.</w:t>
      </w:r>
    </w:p>
    <w:p w:rsidRPr="009A136D" w:rsidR="009A136D" w:rsidP="009A136D" w:rsidRDefault="009A136D" w14:paraId="0C93E133"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Scope</w:t>
      </w:r>
    </w:p>
    <w:p w:rsidRPr="009A136D" w:rsidR="009A136D" w:rsidP="009A136D" w:rsidRDefault="009A136D" w14:paraId="20331E12" w14:textId="77777777">
      <w:p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Respond to all nine tasks</w:t>
      </w:r>
    </w:p>
    <w:p w:rsidRPr="009A136D" w:rsidR="009A136D" w:rsidP="009A136D" w:rsidRDefault="009A136D" w14:paraId="64156963"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Value</w:t>
      </w:r>
    </w:p>
    <w:p w:rsidRPr="009A136D" w:rsidR="009A136D" w:rsidP="009A136D" w:rsidRDefault="009A136D" w14:paraId="2478D46E" w14:textId="77777777">
      <w:p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Part A: 10% of the assignment.</w:t>
      </w:r>
    </w:p>
    <w:p w:rsidRPr="009A136D" w:rsidR="009A136D" w:rsidP="009A136D" w:rsidRDefault="009A136D" w14:paraId="4A7A5527" w14:textId="77777777">
      <w:p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color w:val="000000"/>
          <w:sz w:val="27"/>
          <w:szCs w:val="27"/>
          <w:lang w:eastAsia="en-AU"/>
        </w:rPr>
        <w:t>Part B: 90% of the assignment total.</w:t>
      </w:r>
    </w:p>
    <w:p w:rsidRPr="009A136D" w:rsidR="009A136D" w:rsidP="009A136D" w:rsidRDefault="009A136D" w14:paraId="5221A729"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Approach</w:t>
      </w:r>
    </w:p>
    <w:p w:rsidRPr="009A136D" w:rsidR="009A136D" w:rsidP="009A136D" w:rsidRDefault="009A136D" w14:paraId="7016C29B" w14:textId="77777777">
      <w:pPr>
        <w:numPr>
          <w:ilvl w:val="0"/>
          <w:numId w:val="15"/>
        </w:num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Take time to read all parts of this assignment document thoroughly before you start and carefully to ensure you </w:t>
      </w:r>
      <w:r w:rsidRPr="009A136D">
        <w:rPr>
          <w:rFonts w:ascii="Times New Roman" w:hAnsi="Times New Roman" w:eastAsia="Times New Roman" w:cs="Times New Roman"/>
          <w:b/>
          <w:bCs/>
          <w:color w:val="000000"/>
          <w:sz w:val="27"/>
          <w:szCs w:val="27"/>
          <w:lang w:eastAsia="en-AU"/>
        </w:rPr>
        <w:t>understand the requirements of each task fully.</w:t>
      </w:r>
    </w:p>
    <w:p w:rsidRPr="009A136D" w:rsidR="009A136D" w:rsidP="009A136D" w:rsidRDefault="009A136D" w14:paraId="3434B809" w14:textId="77777777">
      <w:pPr>
        <w:numPr>
          <w:ilvl w:val="0"/>
          <w:numId w:val="15"/>
        </w:num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You are encouraged to refer to external sources, however your responses must represent </w:t>
      </w:r>
      <w:r w:rsidRPr="009A136D">
        <w:rPr>
          <w:rFonts w:ascii="Times New Roman" w:hAnsi="Times New Roman" w:eastAsia="Times New Roman" w:cs="Times New Roman"/>
          <w:b/>
          <w:bCs/>
          <w:color w:val="000000"/>
          <w:sz w:val="27"/>
          <w:szCs w:val="27"/>
          <w:lang w:eastAsia="en-AU"/>
        </w:rPr>
        <w:t>your interpretation</w:t>
      </w:r>
      <w:r w:rsidRPr="009A136D">
        <w:rPr>
          <w:rFonts w:ascii="Times New Roman" w:hAnsi="Times New Roman" w:eastAsia="Times New Roman" w:cs="Times New Roman"/>
          <w:color w:val="000000"/>
          <w:sz w:val="27"/>
          <w:szCs w:val="27"/>
          <w:lang w:eastAsia="en-AU"/>
        </w:rPr>
        <w:t> and be written </w:t>
      </w:r>
      <w:r w:rsidRPr="009A136D">
        <w:rPr>
          <w:rFonts w:ascii="Times New Roman" w:hAnsi="Times New Roman" w:eastAsia="Times New Roman" w:cs="Times New Roman"/>
          <w:b/>
          <w:bCs/>
          <w:color w:val="000000"/>
          <w:sz w:val="27"/>
          <w:szCs w:val="27"/>
          <w:lang w:eastAsia="en-AU"/>
        </w:rPr>
        <w:t>in your own words.</w:t>
      </w:r>
    </w:p>
    <w:p w:rsidRPr="009A136D" w:rsidR="009A136D" w:rsidP="009A136D" w:rsidRDefault="009A136D" w14:paraId="6584F155" w14:textId="77777777">
      <w:pPr>
        <w:numPr>
          <w:ilvl w:val="0"/>
          <w:numId w:val="15"/>
        </w:num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Respond to each task strictly in accordance with the task requirements and keep your responses precise.</w:t>
      </w:r>
    </w:p>
    <w:p w:rsidRPr="009A136D" w:rsidR="009A136D" w:rsidP="009A136D" w:rsidRDefault="009A136D" w14:paraId="382B2F55" w14:textId="77777777">
      <w:pPr>
        <w:numPr>
          <w:ilvl w:val="0"/>
          <w:numId w:val="15"/>
        </w:num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Quote </w:t>
      </w:r>
      <w:r w:rsidRPr="009A136D">
        <w:rPr>
          <w:rFonts w:ascii="Times New Roman" w:hAnsi="Times New Roman" w:eastAsia="Times New Roman" w:cs="Times New Roman"/>
          <w:b/>
          <w:bCs/>
          <w:i/>
          <w:iCs/>
          <w:color w:val="000000"/>
          <w:sz w:val="27"/>
          <w:szCs w:val="27"/>
          <w:lang w:eastAsia="en-AU"/>
        </w:rPr>
        <w:t>all</w:t>
      </w:r>
      <w:r w:rsidRPr="009A136D">
        <w:rPr>
          <w:rFonts w:ascii="Times New Roman" w:hAnsi="Times New Roman" w:eastAsia="Times New Roman" w:cs="Times New Roman"/>
          <w:b/>
          <w:bCs/>
          <w:color w:val="000000"/>
          <w:sz w:val="27"/>
          <w:szCs w:val="27"/>
          <w:lang w:eastAsia="en-AU"/>
        </w:rPr>
        <w:t> contract references</w:t>
      </w:r>
      <w:r w:rsidRPr="009A136D">
        <w:rPr>
          <w:rFonts w:ascii="Times New Roman" w:hAnsi="Times New Roman" w:eastAsia="Times New Roman" w:cs="Times New Roman"/>
          <w:color w:val="000000"/>
          <w:sz w:val="27"/>
          <w:szCs w:val="27"/>
          <w:lang w:eastAsia="en-AU"/>
        </w:rPr>
        <w:t> wherever directly relevant to any part of the task.</w:t>
      </w:r>
    </w:p>
    <w:p w:rsidRPr="009A136D" w:rsidR="009A136D" w:rsidP="009A136D" w:rsidRDefault="009A136D" w14:paraId="6BC3A778" w14:textId="77777777">
      <w:pPr>
        <w:numPr>
          <w:ilvl w:val="0"/>
          <w:numId w:val="15"/>
        </w:num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Provide full APA Standard in-text citations and reference list for Tasks 8 and 9 only (</w:t>
      </w:r>
      <w:r w:rsidRPr="009A136D">
        <w:rPr>
          <w:rFonts w:ascii="Times New Roman" w:hAnsi="Times New Roman" w:eastAsia="Times New Roman" w:cs="Times New Roman"/>
          <w:b/>
          <w:bCs/>
          <w:color w:val="000000"/>
          <w:sz w:val="27"/>
          <w:szCs w:val="27"/>
          <w:lang w:eastAsia="en-AU"/>
        </w:rPr>
        <w:t>not required</w:t>
      </w:r>
      <w:r w:rsidRPr="009A136D">
        <w:rPr>
          <w:rFonts w:ascii="Times New Roman" w:hAnsi="Times New Roman" w:eastAsia="Times New Roman" w:cs="Times New Roman"/>
          <w:color w:val="000000"/>
          <w:sz w:val="27"/>
          <w:szCs w:val="27"/>
          <w:lang w:eastAsia="en-AU"/>
        </w:rPr>
        <w:t> for other tasks).</w:t>
      </w:r>
    </w:p>
    <w:p w:rsidRPr="009A136D" w:rsidR="009A136D" w:rsidP="009A136D" w:rsidRDefault="009A136D" w14:paraId="4BFC8D65" w14:textId="77777777">
      <w:pPr>
        <w:spacing w:after="0" w:line="240" w:lineRule="auto"/>
        <w:rPr>
          <w:rFonts w:ascii="Times New Roman" w:hAnsi="Times New Roman" w:eastAsia="Times New Roman" w:cs="Times New Roman"/>
          <w:color w:val="000000"/>
          <w:sz w:val="27"/>
          <w:szCs w:val="27"/>
          <w:lang w:eastAsia="en-AU"/>
        </w:rPr>
      </w:pPr>
    </w:p>
    <w:p w:rsidR="00E406A2" w:rsidRDefault="00E406A2" w14:paraId="3620A5E1" w14:textId="77777777">
      <w:pPr>
        <w:rPr>
          <w:rFonts w:ascii="Times New Roman" w:hAnsi="Times New Roman" w:eastAsia="Times New Roman" w:cs="Times New Roman"/>
          <w:b/>
          <w:bCs/>
          <w:color w:val="000000"/>
          <w:sz w:val="27"/>
          <w:szCs w:val="27"/>
          <w:lang w:eastAsia="en-AU"/>
        </w:rPr>
      </w:pPr>
      <w:r>
        <w:rPr>
          <w:rFonts w:ascii="Times New Roman" w:hAnsi="Times New Roman" w:eastAsia="Times New Roman" w:cs="Times New Roman"/>
          <w:b/>
          <w:bCs/>
          <w:color w:val="000000"/>
          <w:sz w:val="27"/>
          <w:szCs w:val="27"/>
          <w:lang w:eastAsia="en-AU"/>
        </w:rPr>
        <w:br w:type="page"/>
      </w:r>
    </w:p>
    <w:p w:rsidRPr="009A136D" w:rsidR="009A136D" w:rsidP="009A136D" w:rsidRDefault="009A136D" w14:paraId="32C93DA0" w14:textId="2E741399">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lastRenderedPageBreak/>
        <w:t>Assessment</w:t>
      </w:r>
    </w:p>
    <w:p w:rsidRPr="009A136D" w:rsidR="009A136D" w:rsidP="009A136D" w:rsidRDefault="009A136D" w14:paraId="6D4DE61C" w14:textId="77777777">
      <w:p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Grading will be in accordance with the Assessment Rubric in iLearn. Review the rubric carefully to understand the way in which the assignment will be assessed.</w:t>
      </w:r>
    </w:p>
    <w:p w:rsidR="009A136D" w:rsidP="009A136D" w:rsidRDefault="009A136D" w14:paraId="6081A8D8" w14:textId="2A898CD5">
      <w:pPr>
        <w:spacing w:before="100" w:beforeAutospacing="1" w:after="100" w:afterAutospacing="1" w:line="240" w:lineRule="auto"/>
        <w:ind w:left="75"/>
        <w:rPr>
          <w:rFonts w:ascii="Times New Roman" w:hAnsi="Times New Roman" w:eastAsia="Times New Roman" w:cs="Times New Roman"/>
          <w:b/>
          <w:bCs/>
          <w:i/>
          <w:iCs/>
          <w:color w:val="FF0000"/>
          <w:sz w:val="27"/>
          <w:szCs w:val="27"/>
          <w:lang w:eastAsia="en-AU"/>
        </w:rPr>
      </w:pPr>
      <w:r w:rsidRPr="009A136D">
        <w:rPr>
          <w:rFonts w:ascii="Times New Roman" w:hAnsi="Times New Roman" w:eastAsia="Times New Roman" w:cs="Times New Roman"/>
          <w:b/>
          <w:bCs/>
          <w:i/>
          <w:iCs/>
          <w:color w:val="FF0000"/>
          <w:sz w:val="27"/>
          <w:szCs w:val="27"/>
          <w:lang w:eastAsia="en-AU"/>
        </w:rPr>
        <w:t>(Note that comprehensive responses to each task are required for full marks).</w:t>
      </w:r>
    </w:p>
    <w:p w:rsidR="00E406A2" w:rsidP="009A136D" w:rsidRDefault="00E406A2" w14:paraId="79EC93CD" w14:textId="03EF2A2B">
      <w:pPr>
        <w:pBdr>
          <w:bottom w:val="single" w:color="auto" w:sz="6" w:space="1"/>
        </w:pBdr>
        <w:spacing w:before="100" w:beforeAutospacing="1" w:after="100" w:afterAutospacing="1" w:line="240" w:lineRule="auto"/>
        <w:ind w:left="75"/>
        <w:rPr>
          <w:rFonts w:ascii="Times New Roman" w:hAnsi="Times New Roman" w:eastAsia="Times New Roman" w:cs="Times New Roman"/>
          <w:color w:val="FF0000"/>
          <w:sz w:val="27"/>
          <w:szCs w:val="27"/>
          <w:lang w:eastAsia="en-AU"/>
        </w:rPr>
      </w:pPr>
    </w:p>
    <w:p w:rsidRPr="009A136D" w:rsidR="009A136D" w:rsidP="009A136D" w:rsidRDefault="009A136D" w14:paraId="69375D3A" w14:textId="77777777">
      <w:pPr>
        <w:spacing w:before="100" w:beforeAutospacing="1" w:after="100" w:afterAutospacing="1" w:line="240" w:lineRule="auto"/>
        <w:jc w:val="center"/>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b/>
          <w:bCs/>
          <w:color w:val="FF0000"/>
          <w:sz w:val="27"/>
          <w:szCs w:val="27"/>
          <w:lang w:eastAsia="en-AU"/>
        </w:rPr>
        <w:t>Your responses to all tasks are to be based on the lump sum building contract described in the assignment "Scenario".</w:t>
      </w:r>
    </w:p>
    <w:p w:rsidRPr="009A136D" w:rsidR="009A136D" w:rsidP="009A136D" w:rsidRDefault="00791671" w14:paraId="0C007674" w14:textId="77777777">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w14:anchorId="56890603">
          <v:rect id="_x0000_i1025" style="width:0;height:1.5pt" o:hr="t" o:hrstd="t" o:hrnoshade="t" o:hralign="center" fillcolor="black" stroked="f"/>
        </w:pict>
      </w:r>
    </w:p>
    <w:p w:rsidRPr="009A136D" w:rsidR="009A136D" w:rsidP="009A136D" w:rsidRDefault="009A136D" w14:paraId="08CD07B3" w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AU"/>
        </w:rPr>
      </w:pPr>
      <w:r w:rsidRPr="009A136D">
        <w:rPr>
          <w:rFonts w:ascii="Times New Roman" w:hAnsi="Times New Roman" w:eastAsia="Times New Roman" w:cs="Times New Roman"/>
          <w:b/>
          <w:bCs/>
          <w:color w:val="000000"/>
          <w:sz w:val="36"/>
          <w:szCs w:val="36"/>
          <w:lang w:eastAsia="en-AU"/>
        </w:rPr>
        <w:t>Scenario - Part A</w:t>
      </w:r>
    </w:p>
    <w:p w:rsidRPr="009A136D" w:rsidR="009A136D" w:rsidP="009A136D" w:rsidRDefault="009A136D" w14:paraId="3CAD2369"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Assume that you are employed by a builder as his Contract Administrator for a commercial building project. You have just been given a copy of the executed lump sum contract for construction of the project.</w:t>
      </w:r>
    </w:p>
    <w:p w:rsidRPr="009A136D" w:rsidR="009A136D" w:rsidP="009A136D" w:rsidRDefault="009A136D" w14:paraId="593454A0"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The contract is comprised of the following component documents:</w:t>
      </w:r>
    </w:p>
    <w:p w:rsidRPr="009A136D" w:rsidR="009A136D" w:rsidP="009A136D" w:rsidRDefault="009A136D" w14:paraId="479F6407"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Formal instrument</w:t>
      </w:r>
    </w:p>
    <w:p w:rsidRPr="009A136D" w:rsidR="009A136D" w:rsidP="009A136D" w:rsidRDefault="009A136D" w14:paraId="48CD3B95"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AS4000-1997 - General conditions of contract</w:t>
      </w:r>
    </w:p>
    <w:p w:rsidRPr="009A136D" w:rsidR="009A136D" w:rsidP="009A136D" w:rsidRDefault="009A136D" w14:paraId="04739135"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AS4000-1997 - Annexure Part A</w:t>
      </w:r>
    </w:p>
    <w:p w:rsidRPr="009A136D" w:rsidR="009A136D" w:rsidP="009A136D" w:rsidRDefault="009A136D" w14:paraId="60965C11"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AS4000-1997 - Annexure Part B</w:t>
      </w:r>
    </w:p>
    <w:p w:rsidRPr="009A136D" w:rsidR="009A136D" w:rsidP="009A136D" w:rsidRDefault="009A136D" w14:paraId="0356F2C3"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Scope of works</w:t>
      </w:r>
    </w:p>
    <w:p w:rsidRPr="009A136D" w:rsidR="009A136D" w:rsidP="009A136D" w:rsidRDefault="009A136D" w14:paraId="39ABDC9C"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Tender program</w:t>
      </w:r>
    </w:p>
    <w:p w:rsidRPr="009A136D" w:rsidR="009A136D" w:rsidP="009A136D" w:rsidRDefault="009A136D" w14:paraId="113B283D"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Bill of quantities</w:t>
      </w:r>
    </w:p>
    <w:p w:rsidRPr="009A136D" w:rsidR="009A136D" w:rsidP="009A136D" w:rsidRDefault="009A136D" w14:paraId="25835E4A"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Technical specifications</w:t>
      </w:r>
    </w:p>
    <w:p w:rsidRPr="009A136D" w:rsidR="009A136D" w:rsidP="009A136D" w:rsidRDefault="009A136D" w14:paraId="3BC50437" w14:textId="77777777">
      <w:pPr>
        <w:numPr>
          <w:ilvl w:val="0"/>
          <w:numId w:val="16"/>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Tender drawings</w:t>
      </w:r>
    </w:p>
    <w:p w:rsidRPr="009A136D" w:rsidR="009A136D" w:rsidP="009A136D" w:rsidRDefault="009A136D" w14:paraId="103F88D3" w14:textId="77777777">
      <w:pPr>
        <w:spacing w:before="100" w:beforeAutospacing="1" w:after="100" w:afterAutospacing="1" w:line="240" w:lineRule="auto"/>
        <w:ind w:left="75"/>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b/>
          <w:bCs/>
          <w:i/>
          <w:iCs/>
          <w:color w:val="FF0000"/>
          <w:sz w:val="27"/>
          <w:szCs w:val="27"/>
          <w:lang w:eastAsia="en-AU"/>
        </w:rPr>
        <w:t>Instructions: </w:t>
      </w:r>
      <w:r w:rsidRPr="009A136D">
        <w:rPr>
          <w:rFonts w:ascii="Times New Roman" w:hAnsi="Times New Roman" w:eastAsia="Times New Roman" w:cs="Times New Roman"/>
          <w:i/>
          <w:iCs/>
          <w:color w:val="FF0000"/>
          <w:sz w:val="27"/>
          <w:szCs w:val="27"/>
          <w:lang w:eastAsia="en-AU"/>
        </w:rPr>
        <w:t>Respond to </w:t>
      </w:r>
      <w:r w:rsidRPr="009A136D">
        <w:rPr>
          <w:rFonts w:ascii="Times New Roman" w:hAnsi="Times New Roman" w:eastAsia="Times New Roman" w:cs="Times New Roman"/>
          <w:b/>
          <w:bCs/>
          <w:i/>
          <w:iCs/>
          <w:color w:val="FF0000"/>
          <w:sz w:val="27"/>
          <w:szCs w:val="27"/>
          <w:lang w:eastAsia="en-AU"/>
        </w:rPr>
        <w:t>Tasks 1 and 2</w:t>
      </w:r>
      <w:r w:rsidRPr="009A136D">
        <w:rPr>
          <w:rFonts w:ascii="Times New Roman" w:hAnsi="Times New Roman" w:eastAsia="Times New Roman" w:cs="Times New Roman"/>
          <w:i/>
          <w:iCs/>
          <w:color w:val="FF0000"/>
          <w:sz w:val="27"/>
          <w:szCs w:val="27"/>
          <w:lang w:eastAsia="en-AU"/>
        </w:rPr>
        <w:t> based on Scenario - Part A above.</w:t>
      </w:r>
    </w:p>
    <w:p w:rsidRPr="009A136D" w:rsidR="009A136D" w:rsidP="009A136D" w:rsidRDefault="00791671" w14:paraId="7070CE22" w14:textId="77777777">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w14:anchorId="61B89321">
          <v:rect id="_x0000_i1026" style="width:0;height:1.5pt" o:hr="t" o:hrstd="t" o:hrnoshade="t" o:hralign="center" fillcolor="black" stroked="f"/>
        </w:pict>
      </w:r>
    </w:p>
    <w:p w:rsidRPr="009A136D" w:rsidR="009A136D" w:rsidP="009A136D" w:rsidRDefault="009A136D" w14:paraId="32A0D322"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1 (11.25 marks)</w:t>
      </w:r>
    </w:p>
    <w:p w:rsidR="009A136D" w:rsidP="009A136D" w:rsidRDefault="009A136D" w14:paraId="5ED07EAA" w14:textId="18EADF58">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Three component documents have been selected from the nine listed above:</w:t>
      </w:r>
    </w:p>
    <w:p w:rsidR="00815190" w:rsidP="00815190" w:rsidRDefault="00815190" w14:paraId="6D2D26CA"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'H</w:t>
      </w:r>
      <w:proofErr w:type="gramStart"/>
      <w:r w:rsidRPr="00815190">
        <w:rPr>
          <w:rFonts w:ascii="Consolas" w:hAnsi="Consolas" w:eastAsia="Times New Roman" w:cs="Times New Roman"/>
          <w:color w:val="CE9178"/>
          <w:sz w:val="21"/>
          <w:szCs w:val="21"/>
          <w:lang w:eastAsia="en-AU"/>
        </w:rPr>
        <w:t>1.Formal</w:t>
      </w:r>
      <w:proofErr w:type="gramEnd"/>
      <w:r w:rsidRPr="00815190">
        <w:rPr>
          <w:rFonts w:ascii="Consolas" w:hAnsi="Consolas" w:eastAsia="Times New Roman" w:cs="Times New Roman"/>
          <w:color w:val="CE9178"/>
          <w:sz w:val="21"/>
          <w:szCs w:val="21"/>
          <w:lang w:eastAsia="en-AU"/>
        </w:rPr>
        <w:t xml:space="preserve"> instrument'</w:t>
      </w:r>
      <w:r w:rsidRPr="00815190">
        <w:rPr>
          <w:rFonts w:ascii="Consolas" w:hAnsi="Consolas" w:eastAsia="Times New Roman" w:cs="Times New Roman"/>
          <w:color w:val="D4D4D4"/>
          <w:sz w:val="21"/>
          <w:szCs w:val="21"/>
          <w:lang w:eastAsia="en-AU"/>
        </w:rPr>
        <w:t>,</w:t>
      </w:r>
    </w:p>
    <w:p w:rsidR="00815190" w:rsidP="00815190" w:rsidRDefault="00815190" w14:paraId="4927E674"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'1Z.AS4000-1997 - General conditions of contract'</w:t>
      </w:r>
      <w:r w:rsidRPr="00815190">
        <w:rPr>
          <w:rFonts w:ascii="Consolas" w:hAnsi="Consolas" w:eastAsia="Times New Roman" w:cs="Times New Roman"/>
          <w:color w:val="D4D4D4"/>
          <w:sz w:val="21"/>
          <w:szCs w:val="21"/>
          <w:lang w:eastAsia="en-AU"/>
        </w:rPr>
        <w:t>,</w:t>
      </w:r>
    </w:p>
    <w:p w:rsidR="00815190" w:rsidP="00815190" w:rsidRDefault="00815190" w14:paraId="6F6806FE"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'43.AS4000-1997 - Annexure Part A'</w:t>
      </w:r>
      <w:r w:rsidRPr="00815190">
        <w:rPr>
          <w:rFonts w:ascii="Consolas" w:hAnsi="Consolas" w:eastAsia="Times New Roman" w:cs="Times New Roman"/>
          <w:color w:val="D4D4D4"/>
          <w:sz w:val="21"/>
          <w:szCs w:val="21"/>
          <w:lang w:eastAsia="en-AU"/>
        </w:rPr>
        <w:t>,</w:t>
      </w:r>
    </w:p>
    <w:p w:rsidR="00815190" w:rsidP="00815190" w:rsidRDefault="00815190" w14:paraId="4F7FE791"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'B4.AS4000-1997 - Annexure Part B'</w:t>
      </w:r>
      <w:r w:rsidRPr="00815190">
        <w:rPr>
          <w:rFonts w:ascii="Consolas" w:hAnsi="Consolas" w:eastAsia="Times New Roman" w:cs="Times New Roman"/>
          <w:color w:val="D4D4D4"/>
          <w:sz w:val="21"/>
          <w:szCs w:val="21"/>
          <w:lang w:eastAsia="en-AU"/>
        </w:rPr>
        <w:t>,</w:t>
      </w:r>
    </w:p>
    <w:p w:rsidR="00815190" w:rsidP="00815190" w:rsidRDefault="00815190" w14:paraId="4CED021D"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w:t>
      </w:r>
      <w:proofErr w:type="gramStart"/>
      <w:r w:rsidRPr="00815190">
        <w:rPr>
          <w:rFonts w:ascii="Consolas" w:hAnsi="Consolas" w:eastAsia="Times New Roman" w:cs="Times New Roman"/>
          <w:color w:val="CE9178"/>
          <w:sz w:val="21"/>
          <w:szCs w:val="21"/>
          <w:lang w:eastAsia="en-AU"/>
        </w:rPr>
        <w:t>15.Scope</w:t>
      </w:r>
      <w:proofErr w:type="gramEnd"/>
      <w:r w:rsidRPr="00815190">
        <w:rPr>
          <w:rFonts w:ascii="Consolas" w:hAnsi="Consolas" w:eastAsia="Times New Roman" w:cs="Times New Roman"/>
          <w:color w:val="CE9178"/>
          <w:sz w:val="21"/>
          <w:szCs w:val="21"/>
          <w:lang w:eastAsia="en-AU"/>
        </w:rPr>
        <w:t xml:space="preserve"> of Works'</w:t>
      </w:r>
      <w:r w:rsidRPr="00815190">
        <w:rPr>
          <w:rFonts w:ascii="Consolas" w:hAnsi="Consolas" w:eastAsia="Times New Roman" w:cs="Times New Roman"/>
          <w:color w:val="D4D4D4"/>
          <w:sz w:val="21"/>
          <w:szCs w:val="21"/>
          <w:lang w:eastAsia="en-AU"/>
        </w:rPr>
        <w:t>,</w:t>
      </w:r>
      <w:r w:rsidRPr="00815190">
        <w:rPr>
          <w:rFonts w:ascii="Consolas" w:hAnsi="Consolas" w:eastAsia="Times New Roman" w:cs="Times New Roman"/>
          <w:color w:val="CE9178"/>
          <w:sz w:val="21"/>
          <w:szCs w:val="21"/>
          <w:lang w:eastAsia="en-AU"/>
        </w:rPr>
        <w:t>'6P.Program'</w:t>
      </w:r>
      <w:r w:rsidRPr="00815190">
        <w:rPr>
          <w:rFonts w:ascii="Consolas" w:hAnsi="Consolas" w:eastAsia="Times New Roman" w:cs="Times New Roman"/>
          <w:color w:val="D4D4D4"/>
          <w:sz w:val="21"/>
          <w:szCs w:val="21"/>
          <w:lang w:eastAsia="en-AU"/>
        </w:rPr>
        <w:t xml:space="preserve">, </w:t>
      </w:r>
    </w:p>
    <w:p w:rsidR="00815190" w:rsidP="00815190" w:rsidRDefault="00815190" w14:paraId="5C28F29D"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w:t>
      </w:r>
      <w:proofErr w:type="spellStart"/>
      <w:proofErr w:type="gramStart"/>
      <w:r w:rsidRPr="00815190">
        <w:rPr>
          <w:rFonts w:ascii="Consolas" w:hAnsi="Consolas" w:eastAsia="Times New Roman" w:cs="Times New Roman"/>
          <w:color w:val="CE9178"/>
          <w:sz w:val="21"/>
          <w:szCs w:val="21"/>
          <w:lang w:eastAsia="en-AU"/>
        </w:rPr>
        <w:t>KL.Bill</w:t>
      </w:r>
      <w:proofErr w:type="spellEnd"/>
      <w:proofErr w:type="gramEnd"/>
      <w:r w:rsidRPr="00815190">
        <w:rPr>
          <w:rFonts w:ascii="Consolas" w:hAnsi="Consolas" w:eastAsia="Times New Roman" w:cs="Times New Roman"/>
          <w:color w:val="CE9178"/>
          <w:sz w:val="21"/>
          <w:szCs w:val="21"/>
          <w:lang w:eastAsia="en-AU"/>
        </w:rPr>
        <w:t xml:space="preserve"> of quantities'</w:t>
      </w:r>
      <w:r w:rsidRPr="00815190">
        <w:rPr>
          <w:rFonts w:ascii="Consolas" w:hAnsi="Consolas" w:eastAsia="Times New Roman" w:cs="Times New Roman"/>
          <w:color w:val="D4D4D4"/>
          <w:sz w:val="21"/>
          <w:szCs w:val="21"/>
          <w:lang w:eastAsia="en-AU"/>
        </w:rPr>
        <w:t>,</w:t>
      </w:r>
    </w:p>
    <w:p w:rsidR="00815190" w:rsidP="00815190" w:rsidRDefault="00815190" w14:paraId="0685D63C" w14:textId="77777777">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w:t>
      </w:r>
      <w:proofErr w:type="spellStart"/>
      <w:proofErr w:type="gramStart"/>
      <w:r w:rsidRPr="00815190">
        <w:rPr>
          <w:rFonts w:ascii="Consolas" w:hAnsi="Consolas" w:eastAsia="Times New Roman" w:cs="Times New Roman"/>
          <w:color w:val="CE9178"/>
          <w:sz w:val="21"/>
          <w:szCs w:val="21"/>
          <w:lang w:eastAsia="en-AU"/>
        </w:rPr>
        <w:t>WK.Technical</w:t>
      </w:r>
      <w:proofErr w:type="spellEnd"/>
      <w:proofErr w:type="gramEnd"/>
      <w:r w:rsidRPr="00815190">
        <w:rPr>
          <w:rFonts w:ascii="Consolas" w:hAnsi="Consolas" w:eastAsia="Times New Roman" w:cs="Times New Roman"/>
          <w:color w:val="CE9178"/>
          <w:sz w:val="21"/>
          <w:szCs w:val="21"/>
          <w:lang w:eastAsia="en-AU"/>
        </w:rPr>
        <w:t xml:space="preserve"> specifications'</w:t>
      </w:r>
      <w:r w:rsidRPr="00815190">
        <w:rPr>
          <w:rFonts w:ascii="Consolas" w:hAnsi="Consolas" w:eastAsia="Times New Roman" w:cs="Times New Roman"/>
          <w:color w:val="D4D4D4"/>
          <w:sz w:val="21"/>
          <w:szCs w:val="21"/>
          <w:lang w:eastAsia="en-AU"/>
        </w:rPr>
        <w:t>,</w:t>
      </w:r>
    </w:p>
    <w:p w:rsidRPr="00815190" w:rsidR="00815190" w:rsidP="00815190" w:rsidRDefault="00815190" w14:paraId="0FEB37C5" w14:textId="29F06600">
      <w:pPr>
        <w:shd w:val="clear" w:color="auto" w:fill="1E1E1E"/>
        <w:spacing w:after="0" w:line="285" w:lineRule="atLeast"/>
        <w:rPr>
          <w:rFonts w:ascii="Consolas" w:hAnsi="Consolas" w:eastAsia="Times New Roman" w:cs="Times New Roman"/>
          <w:color w:val="D4D4D4"/>
          <w:sz w:val="21"/>
          <w:szCs w:val="21"/>
          <w:lang w:eastAsia="en-AU"/>
        </w:rPr>
      </w:pPr>
      <w:r w:rsidRPr="00815190">
        <w:rPr>
          <w:rFonts w:ascii="Consolas" w:hAnsi="Consolas" w:eastAsia="Times New Roman" w:cs="Times New Roman"/>
          <w:color w:val="CE9178"/>
          <w:sz w:val="21"/>
          <w:szCs w:val="21"/>
          <w:lang w:eastAsia="en-AU"/>
        </w:rPr>
        <w:t>'G</w:t>
      </w:r>
      <w:proofErr w:type="gramStart"/>
      <w:r w:rsidRPr="00815190">
        <w:rPr>
          <w:rFonts w:ascii="Consolas" w:hAnsi="Consolas" w:eastAsia="Times New Roman" w:cs="Times New Roman"/>
          <w:color w:val="CE9178"/>
          <w:sz w:val="21"/>
          <w:szCs w:val="21"/>
          <w:lang w:eastAsia="en-AU"/>
        </w:rPr>
        <w:t>2.Construction</w:t>
      </w:r>
      <w:proofErr w:type="gramEnd"/>
      <w:r w:rsidRPr="00815190">
        <w:rPr>
          <w:rFonts w:ascii="Consolas" w:hAnsi="Consolas" w:eastAsia="Times New Roman" w:cs="Times New Roman"/>
          <w:color w:val="CE9178"/>
          <w:sz w:val="21"/>
          <w:szCs w:val="21"/>
          <w:lang w:eastAsia="en-AU"/>
        </w:rPr>
        <w:t xml:space="preserve"> drawings'</w:t>
      </w:r>
    </w:p>
    <w:p w:rsidRPr="009A136D" w:rsidR="00815190" w:rsidP="009A136D" w:rsidRDefault="00815190" w14:paraId="0586E2B4"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9A136D" w14:paraId="227D25F3"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lastRenderedPageBreak/>
        <w:t>By reviewing and analysing 'real' examples of these three documents </w:t>
      </w:r>
      <w:r w:rsidRPr="009A136D">
        <w:rPr>
          <w:rFonts w:ascii="Times New Roman" w:hAnsi="Times New Roman" w:eastAsia="Times New Roman" w:cs="Times New Roman"/>
          <w:b/>
          <w:bCs/>
          <w:color w:val="000000"/>
          <w:sz w:val="27"/>
          <w:szCs w:val="27"/>
          <w:lang w:eastAsia="en-AU"/>
        </w:rPr>
        <w:t>describe in your own words the:</w:t>
      </w:r>
    </w:p>
    <w:p w:rsidRPr="009A136D" w:rsidR="009A136D" w:rsidP="009A136D" w:rsidRDefault="009A136D" w14:paraId="3625A861" w14:textId="77777777">
      <w:pPr>
        <w:numPr>
          <w:ilvl w:val="0"/>
          <w:numId w:val="18"/>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appearance of the document;</w:t>
      </w:r>
    </w:p>
    <w:p w:rsidRPr="009A136D" w:rsidR="009A136D" w:rsidP="009A136D" w:rsidRDefault="009A136D" w14:paraId="5DB9678E" w14:textId="77777777">
      <w:pPr>
        <w:numPr>
          <w:ilvl w:val="0"/>
          <w:numId w:val="18"/>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contents of the document;</w:t>
      </w:r>
    </w:p>
    <w:p w:rsidRPr="009A136D" w:rsidR="009A136D" w:rsidP="009A136D" w:rsidRDefault="009A136D" w14:paraId="2CC69604" w14:textId="77777777">
      <w:pPr>
        <w:numPr>
          <w:ilvl w:val="0"/>
          <w:numId w:val="18"/>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purpose for which the document was created; and</w:t>
      </w:r>
    </w:p>
    <w:p w:rsidRPr="009A136D" w:rsidR="009A136D" w:rsidP="009A136D" w:rsidRDefault="009A136D" w14:paraId="5975F2B7" w14:textId="77777777">
      <w:pPr>
        <w:numPr>
          <w:ilvl w:val="0"/>
          <w:numId w:val="18"/>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role that the document plays in administering the Contract.</w:t>
      </w:r>
    </w:p>
    <w:p w:rsidRPr="009A136D" w:rsidR="009A136D" w:rsidP="009A136D" w:rsidRDefault="009A136D" w14:paraId="1CED3977"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You will need to use your initiative to find suitable example documents. Specify the source of each of the example documents reviewed.</w:t>
      </w:r>
    </w:p>
    <w:p w:rsidRPr="009A136D" w:rsidR="009A136D" w:rsidP="009A136D" w:rsidRDefault="009A136D" w14:paraId="53C23BAF"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i/>
          <w:iCs/>
          <w:color w:val="000000"/>
          <w:sz w:val="27"/>
          <w:szCs w:val="27"/>
          <w:lang w:eastAsia="en-AU"/>
        </w:rPr>
        <w:t>(200-250 words in total for each of the three documents)</w:t>
      </w:r>
    </w:p>
    <w:p w:rsidRPr="009A136D" w:rsidR="009A136D" w:rsidP="009A136D" w:rsidRDefault="00791671" w14:paraId="5D787DEB"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00F1445D">
          <v:rect id="_x0000_i1027" style="width:0;height:1.5pt" o:hr="t" o:hrstd="t" o:hralign="center" fillcolor="#a0a0a0" stroked="f"/>
        </w:pict>
      </w:r>
    </w:p>
    <w:p w:rsidRPr="009A136D" w:rsidR="009A136D" w:rsidP="009A136D" w:rsidRDefault="009A136D" w14:paraId="728375F0"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2 (6.25 marks)</w:t>
      </w:r>
    </w:p>
    <w:p w:rsidRPr="009A136D" w:rsidR="009A136D" w:rsidP="009A136D" w:rsidRDefault="009A136D" w14:paraId="385062A9"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From the nine documents listed in Scenario-Part A, nominate one that is certain to contain:</w:t>
      </w:r>
    </w:p>
    <w:p w:rsidRPr="00114CA7" w:rsidR="00114CA7" w:rsidP="00114CA7" w:rsidRDefault="00114CA7" w14:paraId="6EBAF977" w14:textId="77777777">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'27.the parties to the Contract'</w:t>
      </w:r>
      <w:r w:rsidRPr="00114CA7">
        <w:rPr>
          <w:rFonts w:ascii="Consolas" w:hAnsi="Consolas" w:eastAsia="Times New Roman" w:cs="Times New Roman"/>
          <w:color w:val="D4D4D4"/>
          <w:sz w:val="21"/>
          <w:szCs w:val="21"/>
          <w:lang w:eastAsia="en-AU"/>
        </w:rPr>
        <w:t>,</w:t>
      </w:r>
    </w:p>
    <w:p w:rsidRPr="00114CA7" w:rsidR="00114CA7" w:rsidP="00114CA7" w:rsidRDefault="00114CA7" w14:paraId="16014424" w14:textId="7450C674">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'8</w:t>
      </w:r>
      <w:proofErr w:type="gramStart"/>
      <w:r w:rsidRPr="00114CA7">
        <w:rPr>
          <w:rFonts w:ascii="Consolas" w:hAnsi="Consolas" w:eastAsia="Times New Roman" w:cs="Times New Roman"/>
          <w:color w:val="CE9178"/>
          <w:sz w:val="21"/>
          <w:szCs w:val="21"/>
          <w:lang w:eastAsia="en-AU"/>
        </w:rPr>
        <w:t>G.dimensions</w:t>
      </w:r>
      <w:proofErr w:type="gramEnd"/>
      <w:r w:rsidRPr="00114CA7">
        <w:rPr>
          <w:rFonts w:ascii="Consolas" w:hAnsi="Consolas" w:eastAsia="Times New Roman" w:cs="Times New Roman"/>
          <w:color w:val="CE9178"/>
          <w:sz w:val="21"/>
          <w:szCs w:val="21"/>
          <w:lang w:eastAsia="en-AU"/>
        </w:rPr>
        <w:t xml:space="preserve"> for the Works'</w:t>
      </w:r>
      <w:r w:rsidRPr="00114CA7">
        <w:rPr>
          <w:rFonts w:ascii="Consolas" w:hAnsi="Consolas" w:eastAsia="Times New Roman" w:cs="Times New Roman"/>
          <w:color w:val="D4D4D4"/>
          <w:sz w:val="21"/>
          <w:szCs w:val="21"/>
          <w:lang w:eastAsia="en-AU"/>
        </w:rPr>
        <w:t>,</w:t>
      </w:r>
    </w:p>
    <w:p w:rsidRPr="00114CA7" w:rsidR="00114CA7" w:rsidP="00114CA7" w:rsidRDefault="00114CA7" w14:paraId="499FE0EF" w14:textId="59DA3BA9">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'3R.the type and amount of security to be provided by the Contractor'</w:t>
      </w:r>
      <w:r w:rsidRPr="00114CA7">
        <w:rPr>
          <w:rFonts w:ascii="Consolas" w:hAnsi="Consolas" w:eastAsia="Times New Roman" w:cs="Times New Roman"/>
          <w:color w:val="D4D4D4"/>
          <w:sz w:val="21"/>
          <w:szCs w:val="21"/>
          <w:lang w:eastAsia="en-AU"/>
        </w:rPr>
        <w:t>,</w:t>
      </w:r>
    </w:p>
    <w:p w:rsidRPr="00114CA7" w:rsidR="00114CA7" w:rsidP="00114CA7" w:rsidRDefault="00114CA7" w14:paraId="15851216" w14:textId="242FB569">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'R4.the contract sum'</w:t>
      </w:r>
      <w:r w:rsidRPr="00114CA7">
        <w:rPr>
          <w:rFonts w:ascii="Consolas" w:hAnsi="Consolas" w:eastAsia="Times New Roman" w:cs="Times New Roman"/>
          <w:color w:val="D4D4D4"/>
          <w:sz w:val="21"/>
          <w:szCs w:val="21"/>
          <w:lang w:eastAsia="en-AU"/>
        </w:rPr>
        <w:t>,</w:t>
      </w:r>
    </w:p>
    <w:p w:rsidRPr="00114CA7" w:rsidR="00114CA7" w:rsidP="00114CA7" w:rsidRDefault="00114CA7" w14:paraId="2D1380A1" w14:textId="554F5004">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r w:rsidRPr="00114CA7">
        <w:rPr>
          <w:rFonts w:ascii="Consolas" w:hAnsi="Consolas" w:eastAsia="Times New Roman" w:cs="Times New Roman"/>
          <w:color w:val="CE9178"/>
          <w:sz w:val="21"/>
          <w:szCs w:val="21"/>
          <w:lang w:eastAsia="en-AU"/>
        </w:rPr>
        <w:t>DD.the</w:t>
      </w:r>
      <w:proofErr w:type="spellEnd"/>
      <w:r w:rsidRPr="00114CA7">
        <w:rPr>
          <w:rFonts w:ascii="Consolas" w:hAnsi="Consolas" w:eastAsia="Times New Roman" w:cs="Times New Roman"/>
          <w:color w:val="CE9178"/>
          <w:sz w:val="21"/>
          <w:szCs w:val="21"/>
          <w:lang w:eastAsia="en-AU"/>
        </w:rPr>
        <w:t xml:space="preserve"> person nominated to act on behalf of the Principal'</w:t>
      </w:r>
      <w:r w:rsidRPr="00114CA7">
        <w:rPr>
          <w:rFonts w:ascii="Consolas" w:hAnsi="Consolas" w:eastAsia="Times New Roman" w:cs="Times New Roman"/>
          <w:color w:val="D4D4D4"/>
          <w:sz w:val="21"/>
          <w:szCs w:val="21"/>
          <w:lang w:eastAsia="en-AU"/>
        </w:rPr>
        <w:t>,</w:t>
      </w:r>
    </w:p>
    <w:p w:rsidRPr="00114CA7" w:rsidR="00114CA7" w:rsidP="00114CA7" w:rsidRDefault="00114CA7" w14:paraId="603A6186" w14:textId="5EBD7F3F">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r w:rsidRPr="00114CA7">
        <w:rPr>
          <w:rFonts w:ascii="Consolas" w:hAnsi="Consolas" w:eastAsia="Times New Roman" w:cs="Times New Roman"/>
          <w:color w:val="CE9178"/>
          <w:sz w:val="21"/>
          <w:szCs w:val="21"/>
          <w:lang w:eastAsia="en-AU"/>
        </w:rPr>
        <w:t>QU.the</w:t>
      </w:r>
      <w:proofErr w:type="spellEnd"/>
      <w:r w:rsidRPr="00114CA7">
        <w:rPr>
          <w:rFonts w:ascii="Consolas" w:hAnsi="Consolas" w:eastAsia="Times New Roman" w:cs="Times New Roman"/>
          <w:color w:val="CE9178"/>
          <w:sz w:val="21"/>
          <w:szCs w:val="21"/>
          <w:lang w:eastAsia="en-AU"/>
        </w:rPr>
        <w:t xml:space="preserve"> scope of the Works'</w:t>
      </w:r>
      <w:r w:rsidRPr="00114CA7">
        <w:rPr>
          <w:rFonts w:ascii="Consolas" w:hAnsi="Consolas" w:eastAsia="Times New Roman" w:cs="Times New Roman"/>
          <w:color w:val="D4D4D4"/>
          <w:sz w:val="21"/>
          <w:szCs w:val="21"/>
          <w:lang w:eastAsia="en-AU"/>
        </w:rPr>
        <w:t>,</w:t>
      </w:r>
    </w:p>
    <w:p w:rsidRPr="00114CA7" w:rsidR="00114CA7" w:rsidP="00114CA7" w:rsidRDefault="00114CA7" w14:paraId="3ABC44FF" w14:textId="26C76CE7">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r w:rsidRPr="00114CA7">
        <w:rPr>
          <w:rFonts w:ascii="Consolas" w:hAnsi="Consolas" w:eastAsia="Times New Roman" w:cs="Times New Roman"/>
          <w:color w:val="CE9178"/>
          <w:sz w:val="21"/>
          <w:szCs w:val="21"/>
          <w:lang w:eastAsia="en-AU"/>
        </w:rPr>
        <w:t>HT.the</w:t>
      </w:r>
      <w:proofErr w:type="spellEnd"/>
      <w:r w:rsidRPr="00114CA7">
        <w:rPr>
          <w:rFonts w:ascii="Consolas" w:hAnsi="Consolas" w:eastAsia="Times New Roman" w:cs="Times New Roman"/>
          <w:color w:val="CE9178"/>
          <w:sz w:val="21"/>
          <w:szCs w:val="21"/>
          <w:lang w:eastAsia="en-AU"/>
        </w:rPr>
        <w:t xml:space="preserve"> conditions upon which the Contractor is to be given possession of site'</w:t>
      </w:r>
      <w:r w:rsidRPr="00114CA7">
        <w:rPr>
          <w:rFonts w:ascii="Consolas" w:hAnsi="Consolas" w:eastAsia="Times New Roman" w:cs="Times New Roman"/>
          <w:color w:val="D4D4D4"/>
          <w:sz w:val="21"/>
          <w:szCs w:val="21"/>
          <w:lang w:eastAsia="en-AU"/>
        </w:rPr>
        <w:t>,</w:t>
      </w:r>
    </w:p>
    <w:p w:rsidRPr="00114CA7" w:rsidR="00114CA7" w:rsidP="00114CA7" w:rsidRDefault="00114CA7" w14:paraId="63AFB304" w14:textId="3FCDA2DE">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'T</w:t>
      </w:r>
      <w:proofErr w:type="gramStart"/>
      <w:r w:rsidRPr="00114CA7">
        <w:rPr>
          <w:rFonts w:ascii="Consolas" w:hAnsi="Consolas" w:eastAsia="Times New Roman" w:cs="Times New Roman"/>
          <w:color w:val="CE9178"/>
          <w:sz w:val="21"/>
          <w:szCs w:val="21"/>
          <w:lang w:eastAsia="en-AU"/>
        </w:rPr>
        <w:t>8.details</w:t>
      </w:r>
      <w:proofErr w:type="gramEnd"/>
      <w:r w:rsidRPr="00114CA7">
        <w:rPr>
          <w:rFonts w:ascii="Consolas" w:hAnsi="Consolas" w:eastAsia="Times New Roman" w:cs="Times New Roman"/>
          <w:color w:val="CE9178"/>
          <w:sz w:val="21"/>
          <w:szCs w:val="21"/>
          <w:lang w:eastAsia="en-AU"/>
        </w:rPr>
        <w:t xml:space="preserve"> of the Contractor&amp;#39;s obligation to notify of a delay'</w:t>
      </w:r>
      <w:r w:rsidRPr="00114CA7">
        <w:rPr>
          <w:rFonts w:ascii="Consolas" w:hAnsi="Consolas" w:eastAsia="Times New Roman" w:cs="Times New Roman"/>
          <w:color w:val="D4D4D4"/>
          <w:sz w:val="21"/>
          <w:szCs w:val="21"/>
          <w:lang w:eastAsia="en-AU"/>
        </w:rPr>
        <w:t xml:space="preserve">, </w:t>
      </w:r>
    </w:p>
    <w:p w:rsidRPr="00114CA7" w:rsidR="00114CA7" w:rsidP="00114CA7" w:rsidRDefault="00114CA7" w14:paraId="66738C20" w14:textId="4EEDF3B1">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'2</w:t>
      </w:r>
      <w:proofErr w:type="gramStart"/>
      <w:r w:rsidRPr="00114CA7">
        <w:rPr>
          <w:rFonts w:ascii="Consolas" w:hAnsi="Consolas" w:eastAsia="Times New Roman" w:cs="Times New Roman"/>
          <w:color w:val="CE9178"/>
          <w:sz w:val="21"/>
          <w:szCs w:val="21"/>
          <w:lang w:eastAsia="en-AU"/>
        </w:rPr>
        <w:t>Z.specific</w:t>
      </w:r>
      <w:proofErr w:type="gramEnd"/>
      <w:r w:rsidRPr="00114CA7">
        <w:rPr>
          <w:rFonts w:ascii="Consolas" w:hAnsi="Consolas" w:eastAsia="Times New Roman" w:cs="Times New Roman"/>
          <w:color w:val="CE9178"/>
          <w:sz w:val="21"/>
          <w:szCs w:val="21"/>
          <w:lang w:eastAsia="en-AU"/>
        </w:rPr>
        <w:t xml:space="preserve"> details of the materials to be used in the Works'</w:t>
      </w:r>
      <w:r w:rsidRPr="00114CA7">
        <w:rPr>
          <w:rFonts w:ascii="Consolas" w:hAnsi="Consolas" w:eastAsia="Times New Roman" w:cs="Times New Roman"/>
          <w:color w:val="D4D4D4"/>
          <w:sz w:val="21"/>
          <w:szCs w:val="21"/>
          <w:lang w:eastAsia="en-AU"/>
        </w:rPr>
        <w:t>,</w:t>
      </w:r>
    </w:p>
    <w:p w:rsidRPr="00114CA7" w:rsidR="00114CA7" w:rsidP="00114CA7" w:rsidRDefault="00114CA7" w14:paraId="79D38223" w14:textId="19AAAD5D">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'9H.the requirement for evidence of insurances'</w:t>
      </w:r>
      <w:r w:rsidRPr="00114CA7">
        <w:rPr>
          <w:rFonts w:ascii="Consolas" w:hAnsi="Consolas" w:eastAsia="Times New Roman" w:cs="Times New Roman"/>
          <w:color w:val="D4D4D4"/>
          <w:sz w:val="21"/>
          <w:szCs w:val="21"/>
          <w:lang w:eastAsia="en-AU"/>
        </w:rPr>
        <w:t>,</w:t>
      </w:r>
    </w:p>
    <w:p w:rsidRPr="00114CA7" w:rsidR="00114CA7" w:rsidP="00114CA7" w:rsidRDefault="00114CA7" w14:paraId="423462BD" w14:textId="43C97704">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proofErr w:type="gramStart"/>
      <w:r w:rsidRPr="00114CA7">
        <w:rPr>
          <w:rFonts w:ascii="Consolas" w:hAnsi="Consolas" w:eastAsia="Times New Roman" w:cs="Times New Roman"/>
          <w:color w:val="CE9178"/>
          <w:sz w:val="21"/>
          <w:szCs w:val="21"/>
          <w:lang w:eastAsia="en-AU"/>
        </w:rPr>
        <w:t>BA.clauses</w:t>
      </w:r>
      <w:proofErr w:type="spellEnd"/>
      <w:proofErr w:type="gramEnd"/>
      <w:r w:rsidRPr="00114CA7">
        <w:rPr>
          <w:rFonts w:ascii="Consolas" w:hAnsi="Consolas" w:eastAsia="Times New Roman" w:cs="Times New Roman"/>
          <w:color w:val="CE9178"/>
          <w:sz w:val="21"/>
          <w:szCs w:val="21"/>
          <w:lang w:eastAsia="en-AU"/>
        </w:rPr>
        <w:t xml:space="preserve"> that have been deleted from the General Conditions in AS4000'</w:t>
      </w:r>
      <w:r w:rsidRPr="00114CA7">
        <w:rPr>
          <w:rFonts w:ascii="Consolas" w:hAnsi="Consolas" w:eastAsia="Times New Roman" w:cs="Times New Roman"/>
          <w:color w:val="D4D4D4"/>
          <w:sz w:val="21"/>
          <w:szCs w:val="21"/>
          <w:lang w:eastAsia="en-AU"/>
        </w:rPr>
        <w:t>,</w:t>
      </w:r>
    </w:p>
    <w:p w:rsidRPr="00114CA7" w:rsidR="00114CA7" w:rsidP="00114CA7" w:rsidRDefault="00114CA7" w14:paraId="6EBCC765" w14:textId="22E7B111">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proofErr w:type="gramStart"/>
      <w:r w:rsidRPr="00114CA7">
        <w:rPr>
          <w:rFonts w:ascii="Consolas" w:hAnsi="Consolas" w:eastAsia="Times New Roman" w:cs="Times New Roman"/>
          <w:color w:val="CE9178"/>
          <w:sz w:val="21"/>
          <w:szCs w:val="21"/>
          <w:lang w:eastAsia="en-AU"/>
        </w:rPr>
        <w:t>AB.which</w:t>
      </w:r>
      <w:proofErr w:type="spellEnd"/>
      <w:proofErr w:type="gramEnd"/>
      <w:r w:rsidRPr="00114CA7">
        <w:rPr>
          <w:rFonts w:ascii="Consolas" w:hAnsi="Consolas" w:eastAsia="Times New Roman" w:cs="Times New Roman"/>
          <w:color w:val="CE9178"/>
          <w:sz w:val="21"/>
          <w:szCs w:val="21"/>
          <w:lang w:eastAsia="en-AU"/>
        </w:rPr>
        <w:t xml:space="preserve"> party is required to insure against liability for death or injury to persons employed by the Contractor'</w:t>
      </w:r>
      <w:r w:rsidRPr="00114CA7">
        <w:rPr>
          <w:rFonts w:ascii="Consolas" w:hAnsi="Consolas" w:eastAsia="Times New Roman" w:cs="Times New Roman"/>
          <w:color w:val="D4D4D4"/>
          <w:sz w:val="21"/>
          <w:szCs w:val="21"/>
          <w:lang w:eastAsia="en-AU"/>
        </w:rPr>
        <w:t>,</w:t>
      </w:r>
    </w:p>
    <w:p w:rsidRPr="00114CA7" w:rsidR="00114CA7" w:rsidP="00114CA7" w:rsidRDefault="00114CA7" w14:paraId="5B3A6C9E" w14:textId="2D80A022">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proofErr w:type="gramStart"/>
      <w:r w:rsidRPr="00114CA7">
        <w:rPr>
          <w:rFonts w:ascii="Consolas" w:hAnsi="Consolas" w:eastAsia="Times New Roman" w:cs="Times New Roman"/>
          <w:color w:val="CE9178"/>
          <w:sz w:val="21"/>
          <w:szCs w:val="21"/>
          <w:lang w:eastAsia="en-AU"/>
        </w:rPr>
        <w:t>ZZ.which</w:t>
      </w:r>
      <w:proofErr w:type="spellEnd"/>
      <w:proofErr w:type="gramEnd"/>
      <w:r w:rsidRPr="00114CA7">
        <w:rPr>
          <w:rFonts w:ascii="Consolas" w:hAnsi="Consolas" w:eastAsia="Times New Roman" w:cs="Times New Roman"/>
          <w:color w:val="CE9178"/>
          <w:sz w:val="21"/>
          <w:szCs w:val="21"/>
          <w:lang w:eastAsia="en-AU"/>
        </w:rPr>
        <w:t xml:space="preserve"> party is required to effect the public liability policy for the project'</w:t>
      </w:r>
      <w:r w:rsidRPr="00114CA7">
        <w:rPr>
          <w:rFonts w:ascii="Consolas" w:hAnsi="Consolas" w:eastAsia="Times New Roman" w:cs="Times New Roman"/>
          <w:color w:val="D4D4D4"/>
          <w:sz w:val="21"/>
          <w:szCs w:val="21"/>
          <w:lang w:eastAsia="en-AU"/>
        </w:rPr>
        <w:t>,</w:t>
      </w:r>
    </w:p>
    <w:p w:rsidRPr="00114CA7" w:rsidR="00114CA7" w:rsidP="00114CA7" w:rsidRDefault="00114CA7" w14:paraId="6B65DE36" w14:textId="3A8C12B7">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'U7.the sequence in which the Superintendent expects the Contractor to undertake the Works'</w:t>
      </w:r>
      <w:r w:rsidRPr="00114CA7">
        <w:rPr>
          <w:rFonts w:ascii="Consolas" w:hAnsi="Consolas" w:eastAsia="Times New Roman" w:cs="Times New Roman"/>
          <w:color w:val="D4D4D4"/>
          <w:sz w:val="21"/>
          <w:szCs w:val="21"/>
          <w:lang w:eastAsia="en-AU"/>
        </w:rPr>
        <w:t>,</w:t>
      </w:r>
    </w:p>
    <w:p w:rsidRPr="00114CA7" w:rsidR="00114CA7" w:rsidP="00114CA7" w:rsidRDefault="00114CA7" w14:paraId="3E0A9E46" w14:textId="2AB6D292">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'Q9.the agreed duration of the contract'</w:t>
      </w:r>
      <w:r w:rsidRPr="00114CA7">
        <w:rPr>
          <w:rFonts w:ascii="Consolas" w:hAnsi="Consolas" w:eastAsia="Times New Roman" w:cs="Times New Roman"/>
          <w:color w:val="D4D4D4"/>
          <w:sz w:val="21"/>
          <w:szCs w:val="21"/>
          <w:lang w:eastAsia="en-AU"/>
        </w:rPr>
        <w:t>,</w:t>
      </w:r>
    </w:p>
    <w:p w:rsidRPr="00114CA7" w:rsidR="00114CA7" w:rsidP="00114CA7" w:rsidRDefault="00114CA7" w14:paraId="3866C98F" w14:textId="42B8E795">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'2G.the technical description of WUC'</w:t>
      </w:r>
      <w:r w:rsidRPr="00114CA7">
        <w:rPr>
          <w:rFonts w:ascii="Consolas" w:hAnsi="Consolas" w:eastAsia="Times New Roman" w:cs="Times New Roman"/>
          <w:color w:val="D4D4D4"/>
          <w:sz w:val="21"/>
          <w:szCs w:val="21"/>
          <w:lang w:eastAsia="en-AU"/>
        </w:rPr>
        <w:t>,</w:t>
      </w:r>
    </w:p>
    <w:p w:rsidRPr="00114CA7" w:rsidR="00114CA7" w:rsidP="00114CA7" w:rsidRDefault="00114CA7" w14:paraId="5A4F3C87" w14:textId="4A990FFA">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r w:rsidRPr="00114CA7">
        <w:rPr>
          <w:rFonts w:ascii="Consolas" w:hAnsi="Consolas" w:eastAsia="Times New Roman" w:cs="Times New Roman"/>
          <w:color w:val="CE9178"/>
          <w:sz w:val="21"/>
          <w:szCs w:val="21"/>
          <w:lang w:eastAsia="en-AU"/>
        </w:rPr>
        <w:t>HH.the</w:t>
      </w:r>
      <w:proofErr w:type="spellEnd"/>
      <w:r w:rsidRPr="00114CA7">
        <w:rPr>
          <w:rFonts w:ascii="Consolas" w:hAnsi="Consolas" w:eastAsia="Times New Roman" w:cs="Times New Roman"/>
          <w:color w:val="CE9178"/>
          <w:sz w:val="21"/>
          <w:szCs w:val="21"/>
          <w:lang w:eastAsia="en-AU"/>
        </w:rPr>
        <w:t xml:space="preserve"> geometric details of the Works'</w:t>
      </w:r>
      <w:r w:rsidRPr="00114CA7">
        <w:rPr>
          <w:rFonts w:ascii="Consolas" w:hAnsi="Consolas" w:eastAsia="Times New Roman" w:cs="Times New Roman"/>
          <w:color w:val="D4D4D4"/>
          <w:sz w:val="21"/>
          <w:szCs w:val="21"/>
          <w:lang w:eastAsia="en-AU"/>
        </w:rPr>
        <w:t>,</w:t>
      </w:r>
    </w:p>
    <w:p w:rsidRPr="00114CA7" w:rsidR="00114CA7" w:rsidP="00114CA7" w:rsidRDefault="00114CA7" w14:paraId="2CD1EF1F" w14:textId="6D06C348">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w:t>
      </w:r>
      <w:proofErr w:type="spellStart"/>
      <w:r w:rsidRPr="00114CA7">
        <w:rPr>
          <w:rFonts w:ascii="Consolas" w:hAnsi="Consolas" w:eastAsia="Times New Roman" w:cs="Times New Roman"/>
          <w:color w:val="CE9178"/>
          <w:sz w:val="21"/>
          <w:szCs w:val="21"/>
          <w:lang w:eastAsia="en-AU"/>
        </w:rPr>
        <w:t>IQ.the</w:t>
      </w:r>
      <w:proofErr w:type="spellEnd"/>
      <w:r w:rsidRPr="00114CA7">
        <w:rPr>
          <w:rFonts w:ascii="Consolas" w:hAnsi="Consolas" w:eastAsia="Times New Roman" w:cs="Times New Roman"/>
          <w:color w:val="CE9178"/>
          <w:sz w:val="21"/>
          <w:szCs w:val="21"/>
          <w:lang w:eastAsia="en-AU"/>
        </w:rPr>
        <w:t xml:space="preserve"> amounts of any provisional sums'</w:t>
      </w:r>
      <w:r w:rsidRPr="00114CA7">
        <w:rPr>
          <w:rFonts w:ascii="Consolas" w:hAnsi="Consolas" w:eastAsia="Times New Roman" w:cs="Times New Roman"/>
          <w:color w:val="D4D4D4"/>
          <w:sz w:val="21"/>
          <w:szCs w:val="21"/>
          <w:lang w:eastAsia="en-AU"/>
        </w:rPr>
        <w:t>,</w:t>
      </w:r>
    </w:p>
    <w:p w:rsidRPr="00114CA7" w:rsidR="00114CA7" w:rsidP="00114CA7" w:rsidRDefault="00114CA7" w14:paraId="0CCF3734" w14:textId="377E9CB7">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'87.the extent to which the Contractor is responsible for provision of site amenities for the Superintendent'</w:t>
      </w:r>
      <w:r w:rsidRPr="00114CA7">
        <w:rPr>
          <w:rFonts w:ascii="Consolas" w:hAnsi="Consolas" w:eastAsia="Times New Roman" w:cs="Times New Roman"/>
          <w:color w:val="D4D4D4"/>
          <w:sz w:val="21"/>
          <w:szCs w:val="21"/>
          <w:lang w:eastAsia="en-AU"/>
        </w:rPr>
        <w:t>,</w:t>
      </w:r>
    </w:p>
    <w:p w:rsidRPr="00114CA7" w:rsidR="00114CA7" w:rsidP="00114CA7" w:rsidRDefault="00114CA7" w14:paraId="04858F8D" w14:textId="0F4EE031">
      <w:pPr>
        <w:shd w:val="clear" w:color="auto" w:fill="1E1E1E"/>
        <w:spacing w:after="0" w:line="285" w:lineRule="atLeast"/>
        <w:rPr>
          <w:rFonts w:ascii="Consolas" w:hAnsi="Consolas" w:eastAsia="Times New Roman" w:cs="Times New Roman"/>
          <w:color w:val="D4D4D4"/>
          <w:sz w:val="21"/>
          <w:szCs w:val="21"/>
          <w:lang w:eastAsia="en-AU"/>
        </w:rPr>
      </w:pPr>
      <w:r w:rsidRPr="00114CA7">
        <w:rPr>
          <w:rFonts w:ascii="Consolas" w:hAnsi="Consolas" w:eastAsia="Times New Roman" w:cs="Times New Roman"/>
          <w:color w:val="CE9178"/>
          <w:sz w:val="21"/>
          <w:szCs w:val="21"/>
          <w:lang w:eastAsia="en-AU"/>
        </w:rPr>
        <w:t>'29.how much information about the project that the Contractor can include in it&amp;#</w:t>
      </w:r>
      <w:proofErr w:type="gramStart"/>
      <w:r w:rsidRPr="00114CA7">
        <w:rPr>
          <w:rFonts w:ascii="Consolas" w:hAnsi="Consolas" w:eastAsia="Times New Roman" w:cs="Times New Roman"/>
          <w:color w:val="CE9178"/>
          <w:sz w:val="21"/>
          <w:szCs w:val="21"/>
          <w:lang w:eastAsia="en-AU"/>
        </w:rPr>
        <w:t>39;s</w:t>
      </w:r>
      <w:proofErr w:type="gramEnd"/>
      <w:r w:rsidRPr="00114CA7">
        <w:rPr>
          <w:rFonts w:ascii="Consolas" w:hAnsi="Consolas" w:eastAsia="Times New Roman" w:cs="Times New Roman"/>
          <w:color w:val="CE9178"/>
          <w:sz w:val="21"/>
          <w:szCs w:val="21"/>
          <w:lang w:eastAsia="en-AU"/>
        </w:rPr>
        <w:t xml:space="preserve"> industry magazine advertising'</w:t>
      </w:r>
    </w:p>
    <w:p w:rsidRPr="009A136D" w:rsidR="009A136D" w:rsidP="009A136D" w:rsidRDefault="009A136D" w14:paraId="2458A021"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Explain briefly why you selected the document in each case.</w:t>
      </w:r>
    </w:p>
    <w:p w:rsidRPr="009A136D" w:rsidR="009A136D" w:rsidP="009A136D" w:rsidRDefault="009A136D" w14:paraId="7703C60F"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 </w:t>
      </w:r>
      <w:r w:rsidRPr="009A136D">
        <w:rPr>
          <w:rFonts w:ascii="Times New Roman" w:hAnsi="Times New Roman" w:eastAsia="Times New Roman" w:cs="Times New Roman"/>
          <w:i/>
          <w:iCs/>
          <w:color w:val="000000"/>
          <w:sz w:val="27"/>
          <w:szCs w:val="27"/>
          <w:lang w:eastAsia="en-AU"/>
        </w:rPr>
        <w:t>List clause references for any item that is found in AS4000-1997.</w:t>
      </w:r>
    </w:p>
    <w:p w:rsidRPr="009A136D" w:rsidR="009A136D" w:rsidP="009A136D" w:rsidRDefault="00791671" w14:paraId="66D236DE"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42D8626D">
          <v:rect id="_x0000_i1028" style="width:0;height:1.5pt" o:hr="t" o:hrstd="t" o:hralign="center" fillcolor="#a0a0a0" stroked="f"/>
        </w:pict>
      </w:r>
    </w:p>
    <w:p w:rsidRPr="009A136D" w:rsidR="009A136D" w:rsidP="009A136D" w:rsidRDefault="009A136D" w14:paraId="298FC196" w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AU"/>
        </w:rPr>
      </w:pPr>
      <w:r w:rsidRPr="009A136D">
        <w:rPr>
          <w:rFonts w:ascii="Times New Roman" w:hAnsi="Times New Roman" w:eastAsia="Times New Roman" w:cs="Times New Roman"/>
          <w:b/>
          <w:bCs/>
          <w:color w:val="000000"/>
          <w:sz w:val="36"/>
          <w:szCs w:val="36"/>
          <w:lang w:eastAsia="en-AU"/>
        </w:rPr>
        <w:t>Scenario - Part B</w:t>
      </w:r>
    </w:p>
    <w:p w:rsidRPr="009A136D" w:rsidR="009A136D" w:rsidP="009A136D" w:rsidRDefault="009A136D" w14:paraId="0B02504B" w14:textId="77777777">
      <w:pPr>
        <w:spacing w:before="100" w:beforeAutospacing="1" w:after="100" w:afterAutospacing="1" w:line="240" w:lineRule="auto"/>
        <w:ind w:left="75"/>
        <w:outlineLvl w:val="2"/>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lastRenderedPageBreak/>
        <w:t>ADDITIONAL DOCUMENTS</w:t>
      </w:r>
    </w:p>
    <w:p w:rsidRPr="009A136D" w:rsidR="009A136D" w:rsidP="009A136D" w:rsidRDefault="009A136D" w14:paraId="72CEF495"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 xml:space="preserve">Two of the nine component documents listed in Scenario-Part A are have been issued </w:t>
      </w:r>
      <w:proofErr w:type="spellStart"/>
      <w:r w:rsidRPr="009A136D">
        <w:rPr>
          <w:rFonts w:ascii="Times New Roman" w:hAnsi="Times New Roman" w:eastAsia="Times New Roman" w:cs="Times New Roman"/>
          <w:color w:val="000000"/>
          <w:sz w:val="27"/>
          <w:szCs w:val="27"/>
          <w:lang w:eastAsia="en-AU"/>
        </w:rPr>
        <w:t>seperately</w:t>
      </w:r>
      <w:proofErr w:type="spellEnd"/>
      <w:r w:rsidRPr="009A136D">
        <w:rPr>
          <w:rFonts w:ascii="Times New Roman" w:hAnsi="Times New Roman" w:eastAsia="Times New Roman" w:cs="Times New Roman"/>
          <w:color w:val="000000"/>
          <w:sz w:val="27"/>
          <w:szCs w:val="27"/>
          <w:lang w:eastAsia="en-AU"/>
        </w:rPr>
        <w:t>:</w:t>
      </w:r>
    </w:p>
    <w:p w:rsidRPr="0079427B" w:rsidR="0079427B" w:rsidP="0079427B" w:rsidRDefault="0079427B" w14:paraId="019618F1" w14:textId="77777777">
      <w:pPr>
        <w:pStyle w:val="ListParagraph"/>
        <w:numPr>
          <w:ilvl w:val="0"/>
          <w:numId w:val="20"/>
        </w:numPr>
        <w:shd w:val="clear" w:color="auto" w:fill="1E1E1E"/>
        <w:spacing w:after="0" w:line="285" w:lineRule="atLeast"/>
        <w:rPr>
          <w:rFonts w:ascii="Consolas" w:hAnsi="Consolas" w:eastAsia="Times New Roman" w:cs="Times New Roman"/>
          <w:color w:val="D4D4D4"/>
          <w:sz w:val="21"/>
          <w:szCs w:val="21"/>
          <w:lang w:eastAsia="en-AU"/>
        </w:rPr>
      </w:pPr>
      <w:r w:rsidRPr="0079427B">
        <w:rPr>
          <w:rFonts w:ascii="Consolas" w:hAnsi="Consolas" w:eastAsia="Times New Roman" w:cs="Times New Roman"/>
          <w:color w:val="CE9178"/>
          <w:sz w:val="21"/>
          <w:szCs w:val="21"/>
          <w:lang w:eastAsia="en-AU"/>
        </w:rPr>
        <w:t>'3</w:t>
      </w:r>
      <w:proofErr w:type="gramStart"/>
      <w:r w:rsidRPr="0079427B">
        <w:rPr>
          <w:rFonts w:ascii="Consolas" w:hAnsi="Consolas" w:eastAsia="Times New Roman" w:cs="Times New Roman"/>
          <w:color w:val="CE9178"/>
          <w:sz w:val="21"/>
          <w:szCs w:val="21"/>
          <w:lang w:eastAsia="en-AU"/>
        </w:rPr>
        <w:t>G.Annexure</w:t>
      </w:r>
      <w:proofErr w:type="gramEnd"/>
      <w:r w:rsidRPr="0079427B">
        <w:rPr>
          <w:rFonts w:ascii="Consolas" w:hAnsi="Consolas" w:eastAsia="Times New Roman" w:cs="Times New Roman"/>
          <w:color w:val="CE9178"/>
          <w:sz w:val="21"/>
          <w:szCs w:val="21"/>
          <w:lang w:eastAsia="en-AU"/>
        </w:rPr>
        <w:t xml:space="preserve"> Part A and B (Version 1)'</w:t>
      </w:r>
      <w:r w:rsidRPr="0079427B">
        <w:rPr>
          <w:rFonts w:ascii="Consolas" w:hAnsi="Consolas" w:eastAsia="Times New Roman" w:cs="Times New Roman"/>
          <w:color w:val="D4D4D4"/>
          <w:sz w:val="21"/>
          <w:szCs w:val="21"/>
          <w:lang w:eastAsia="en-AU"/>
        </w:rPr>
        <w:t>,</w:t>
      </w:r>
    </w:p>
    <w:p w:rsidRPr="0079427B" w:rsidR="0079427B" w:rsidP="0079427B" w:rsidRDefault="0079427B" w14:paraId="7647972F" w14:textId="5497C510">
      <w:pPr>
        <w:shd w:val="clear" w:color="auto" w:fill="1E1E1E"/>
        <w:spacing w:after="0" w:line="285" w:lineRule="atLeast"/>
        <w:ind w:left="360"/>
        <w:rPr>
          <w:rFonts w:ascii="Consolas" w:hAnsi="Consolas" w:eastAsia="Times New Roman" w:cs="Times New Roman"/>
          <w:color w:val="D4D4D4"/>
          <w:sz w:val="21"/>
          <w:szCs w:val="21"/>
          <w:lang w:eastAsia="en-AU"/>
        </w:rPr>
      </w:pPr>
      <w:r w:rsidRPr="0079427B">
        <w:rPr>
          <w:rFonts w:ascii="Consolas" w:hAnsi="Consolas" w:eastAsia="Times New Roman" w:cs="Times New Roman"/>
          <w:color w:val="D4D4D4"/>
          <w:sz w:val="21"/>
          <w:szCs w:val="21"/>
          <w:lang w:eastAsia="en-AU"/>
        </w:rPr>
        <w:t xml:space="preserve">   </w:t>
      </w:r>
      <w:r w:rsidRPr="0079427B">
        <w:rPr>
          <w:rFonts w:ascii="Consolas" w:hAnsi="Consolas" w:eastAsia="Times New Roman" w:cs="Times New Roman"/>
          <w:color w:val="CE9178"/>
          <w:sz w:val="21"/>
          <w:szCs w:val="21"/>
          <w:lang w:eastAsia="en-AU"/>
        </w:rPr>
        <w:t>'</w:t>
      </w:r>
      <w:proofErr w:type="gramStart"/>
      <w:r w:rsidRPr="0079427B">
        <w:rPr>
          <w:rFonts w:ascii="Consolas" w:hAnsi="Consolas" w:eastAsia="Times New Roman" w:cs="Times New Roman"/>
          <w:color w:val="CE9178"/>
          <w:sz w:val="21"/>
          <w:szCs w:val="21"/>
          <w:lang w:eastAsia="en-AU"/>
        </w:rPr>
        <w:t>32.Annexure</w:t>
      </w:r>
      <w:proofErr w:type="gramEnd"/>
      <w:r w:rsidRPr="0079427B">
        <w:rPr>
          <w:rFonts w:ascii="Consolas" w:hAnsi="Consolas" w:eastAsia="Times New Roman" w:cs="Times New Roman"/>
          <w:color w:val="CE9178"/>
          <w:sz w:val="21"/>
          <w:szCs w:val="21"/>
          <w:lang w:eastAsia="en-AU"/>
        </w:rPr>
        <w:t xml:space="preserve"> Part A and B (Version 2)'</w:t>
      </w:r>
    </w:p>
    <w:p w:rsidRPr="0079427B" w:rsidR="0079427B" w:rsidP="00EB4C5E" w:rsidRDefault="0079427B" w14:paraId="659C0A61" w14:textId="2E2438CD">
      <w:pPr>
        <w:pStyle w:val="ListParagraph"/>
        <w:numPr>
          <w:ilvl w:val="0"/>
          <w:numId w:val="30"/>
        </w:numPr>
        <w:shd w:val="clear" w:color="auto" w:fill="1E1E1E"/>
        <w:spacing w:after="0" w:line="285" w:lineRule="atLeast"/>
        <w:rPr>
          <w:rFonts w:ascii="Consolas" w:hAnsi="Consolas" w:eastAsia="Times New Roman" w:cs="Times New Roman"/>
          <w:color w:val="D4D4D4"/>
          <w:sz w:val="21"/>
          <w:szCs w:val="21"/>
          <w:lang w:eastAsia="en-AU"/>
        </w:rPr>
      </w:pPr>
      <w:r w:rsidRPr="0079427B">
        <w:rPr>
          <w:rFonts w:ascii="Consolas" w:hAnsi="Consolas" w:eastAsia="Times New Roman" w:cs="Times New Roman"/>
          <w:color w:val="CE9178"/>
          <w:sz w:val="21"/>
          <w:szCs w:val="21"/>
          <w:lang w:eastAsia="en-AU"/>
        </w:rPr>
        <w:t>'</w:t>
      </w:r>
      <w:proofErr w:type="spellStart"/>
      <w:proofErr w:type="gramStart"/>
      <w:r w:rsidRPr="0079427B">
        <w:rPr>
          <w:rFonts w:ascii="Consolas" w:hAnsi="Consolas" w:eastAsia="Times New Roman" w:cs="Times New Roman"/>
          <w:color w:val="CE9178"/>
          <w:sz w:val="21"/>
          <w:szCs w:val="21"/>
          <w:lang w:eastAsia="en-AU"/>
        </w:rPr>
        <w:t>PI.Bill</w:t>
      </w:r>
      <w:proofErr w:type="spellEnd"/>
      <w:proofErr w:type="gramEnd"/>
      <w:r w:rsidRPr="0079427B">
        <w:rPr>
          <w:rFonts w:ascii="Consolas" w:hAnsi="Consolas" w:eastAsia="Times New Roman" w:cs="Times New Roman"/>
          <w:color w:val="CE9178"/>
          <w:sz w:val="21"/>
          <w:szCs w:val="21"/>
          <w:lang w:eastAsia="en-AU"/>
        </w:rPr>
        <w:t xml:space="preserve"> of quantities (Version A)'</w:t>
      </w:r>
      <w:r w:rsidRPr="0079427B">
        <w:rPr>
          <w:rFonts w:ascii="Consolas" w:hAnsi="Consolas" w:eastAsia="Times New Roman" w:cs="Times New Roman"/>
          <w:color w:val="D4D4D4"/>
          <w:sz w:val="21"/>
          <w:szCs w:val="21"/>
          <w:lang w:eastAsia="en-AU"/>
        </w:rPr>
        <w:t>,</w:t>
      </w:r>
      <w:r w:rsidRPr="0079427B">
        <w:rPr>
          <w:rFonts w:ascii="Consolas" w:hAnsi="Consolas" w:eastAsia="Times New Roman" w:cs="Times New Roman"/>
          <w:color w:val="D4D4D4"/>
          <w:sz w:val="21"/>
          <w:szCs w:val="21"/>
          <w:lang w:eastAsia="en-AU"/>
        </w:rPr>
        <w:br/>
      </w:r>
      <w:r w:rsidRPr="0079427B">
        <w:rPr>
          <w:rFonts w:ascii="Consolas" w:hAnsi="Consolas" w:eastAsia="Times New Roman" w:cs="Times New Roman"/>
          <w:color w:val="CE9178"/>
          <w:sz w:val="21"/>
          <w:szCs w:val="21"/>
          <w:lang w:eastAsia="en-AU"/>
        </w:rPr>
        <w:t>'</w:t>
      </w:r>
      <w:proofErr w:type="spellStart"/>
      <w:r w:rsidRPr="0079427B">
        <w:rPr>
          <w:rFonts w:ascii="Consolas" w:hAnsi="Consolas" w:eastAsia="Times New Roman" w:cs="Times New Roman"/>
          <w:color w:val="CE9178"/>
          <w:sz w:val="21"/>
          <w:szCs w:val="21"/>
          <w:lang w:eastAsia="en-AU"/>
        </w:rPr>
        <w:t>IT.Bill</w:t>
      </w:r>
      <w:proofErr w:type="spellEnd"/>
      <w:r w:rsidRPr="0079427B">
        <w:rPr>
          <w:rFonts w:ascii="Consolas" w:hAnsi="Consolas" w:eastAsia="Times New Roman" w:cs="Times New Roman"/>
          <w:color w:val="CE9178"/>
          <w:sz w:val="21"/>
          <w:szCs w:val="21"/>
          <w:lang w:eastAsia="en-AU"/>
        </w:rPr>
        <w:t xml:space="preserve"> of quantities (Version B)</w:t>
      </w:r>
    </w:p>
    <w:p w:rsidR="009A136D" w:rsidP="009A136D" w:rsidRDefault="009A136D" w14:paraId="7AF9065D" w14:textId="0A25C8C6">
      <w:pPr>
        <w:spacing w:before="100" w:beforeAutospacing="1" w:after="100" w:afterAutospacing="1" w:line="240" w:lineRule="auto"/>
        <w:rPr>
          <w:rFonts w:ascii="Times New Roman" w:hAnsi="Times New Roman" w:eastAsia="Times New Roman" w:cs="Times New Roman"/>
          <w:b/>
          <w:bCs/>
          <w:color w:val="000000"/>
          <w:sz w:val="27"/>
          <w:szCs w:val="27"/>
          <w:lang w:eastAsia="en-AU"/>
        </w:rPr>
      </w:pPr>
      <w:r w:rsidRPr="009A136D">
        <w:rPr>
          <w:rFonts w:ascii="Times New Roman" w:hAnsi="Times New Roman" w:eastAsia="Times New Roman" w:cs="Times New Roman"/>
          <w:b/>
          <w:bCs/>
          <w:color w:val="000000"/>
          <w:sz w:val="27"/>
          <w:szCs w:val="27"/>
          <w:lang w:eastAsia="en-AU"/>
        </w:rPr>
        <w:t>ADDITIONAL DETAILS</w:t>
      </w:r>
    </w:p>
    <w:p w:rsidRPr="00152FE2" w:rsidR="00152FE2" w:rsidP="00152FE2" w:rsidRDefault="00152FE2" w14:paraId="0063377C" w14:textId="77777777">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6A9955"/>
          <w:sz w:val="21"/>
          <w:szCs w:val="21"/>
          <w:lang w:eastAsia="en-AU"/>
        </w:rPr>
        <w:t>#1</w:t>
      </w:r>
    </w:p>
    <w:p w:rsidRPr="00152FE2" w:rsidR="00152FE2" w:rsidP="00152FE2" w:rsidRDefault="00152FE2" w14:paraId="795450C8" w14:textId="1285E04F">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w:t>
      </w:r>
      <w:proofErr w:type="gramStart"/>
      <w:r w:rsidRPr="00152FE2">
        <w:rPr>
          <w:rFonts w:ascii="Consolas" w:hAnsi="Consolas" w:eastAsia="Times New Roman" w:cs="Times New Roman"/>
          <w:color w:val="CE9178"/>
          <w:sz w:val="21"/>
          <w:szCs w:val="21"/>
          <w:lang w:eastAsia="en-AU"/>
        </w:rPr>
        <w:t>51.&lt;</w:t>
      </w:r>
      <w:proofErr w:type="gramEnd"/>
      <w:r w:rsidRPr="00152FE2">
        <w:rPr>
          <w:rFonts w:ascii="Consolas" w:hAnsi="Consolas" w:eastAsia="Times New Roman" w:cs="Times New Roman"/>
          <w:color w:val="CE9178"/>
          <w:sz w:val="21"/>
          <w:szCs w:val="21"/>
          <w:lang w:eastAsia="en-AU"/>
        </w:rPr>
        <w:t xml:space="preserve">li&gt;Date of acceptance of tender = 02/06/2017.&lt;/li&gt;&lt;li&gt;The Contractor&amp;#39;s overheads and profit percentage was agreed: 13% </w:t>
      </w:r>
      <w:r w:rsidRPr="00152FE2">
        <w:rPr>
          <w:rFonts w:ascii="Consolas" w:hAnsi="Consolas" w:eastAsia="Times New Roman" w:cs="Times New Roman"/>
          <w:color w:val="569CD6"/>
          <w:sz w:val="21"/>
          <w:szCs w:val="21"/>
          <w:lang w:eastAsia="en-AU"/>
        </w:rPr>
        <w:t>\</w:t>
      </w:r>
    </w:p>
    <w:p w:rsidRPr="00152FE2" w:rsidR="00152FE2" w:rsidP="00152FE2" w:rsidRDefault="00152FE2" w14:paraId="32AC0677" w14:textId="34FAEE4C">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Contractor did not reach practical completion until one week ago: 01/06/2018 </w:t>
      </w:r>
      <w:r w:rsidRPr="00152FE2">
        <w:rPr>
          <w:rFonts w:ascii="Consolas" w:hAnsi="Consolas" w:eastAsia="Times New Roman" w:cs="Times New Roman"/>
          <w:color w:val="569CD6"/>
          <w:sz w:val="21"/>
          <w:szCs w:val="21"/>
          <w:lang w:eastAsia="en-AU"/>
        </w:rPr>
        <w:t>\</w:t>
      </w:r>
    </w:p>
    <w:p w:rsidRPr="00152FE2" w:rsidR="00152FE2" w:rsidP="00152FE2" w:rsidRDefault="00152FE2" w14:paraId="0C80C432" w14:textId="1871183B">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Superintendent has certified a cumulative total amount of $560,000.00 to be added to the contract sum. </w:t>
      </w:r>
      <w:r w:rsidRPr="00152FE2">
        <w:rPr>
          <w:rFonts w:ascii="Consolas" w:hAnsi="Consolas" w:eastAsia="Times New Roman" w:cs="Times New Roman"/>
          <w:color w:val="569CD6"/>
          <w:sz w:val="21"/>
          <w:szCs w:val="21"/>
          <w:lang w:eastAsia="en-AU"/>
        </w:rPr>
        <w:t>\</w:t>
      </w:r>
    </w:p>
    <w:p w:rsidRPr="00152FE2" w:rsidR="00152FE2" w:rsidP="00152FE2" w:rsidRDefault="00152FE2" w14:paraId="42F37826" w14:textId="45BB4B9A">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&lt;/li&gt;&lt;li&gt;Eight weeks ago the Contractor issued a notice of </w:t>
      </w:r>
      <w:proofErr w:type="gramStart"/>
      <w:r w:rsidRPr="00152FE2">
        <w:rPr>
          <w:rFonts w:ascii="Consolas" w:hAnsi="Consolas" w:eastAsia="Times New Roman" w:cs="Times New Roman"/>
          <w:color w:val="CE9178"/>
          <w:sz w:val="21"/>
          <w:szCs w:val="21"/>
          <w:lang w:eastAsia="en-AU"/>
        </w:rPr>
        <w:t>dispute</w:t>
      </w:r>
      <w:proofErr w:type="gramEnd"/>
      <w:r w:rsidRPr="00152FE2">
        <w:rPr>
          <w:rFonts w:ascii="Consolas" w:hAnsi="Consolas" w:eastAsia="Times New Roman" w:cs="Times New Roman"/>
          <w:color w:val="CE9178"/>
          <w:sz w:val="21"/>
          <w:szCs w:val="21"/>
          <w:lang w:eastAsia="en-AU"/>
        </w:rPr>
        <w:t xml:space="preserve"> but the dispute has not been resolved.'</w:t>
      </w:r>
      <w:r w:rsidRPr="00152FE2">
        <w:rPr>
          <w:rFonts w:ascii="Consolas" w:hAnsi="Consolas" w:eastAsia="Times New Roman" w:cs="Times New Roman"/>
          <w:color w:val="D4D4D4"/>
          <w:sz w:val="21"/>
          <w:szCs w:val="21"/>
          <w:lang w:eastAsia="en-AU"/>
        </w:rPr>
        <w:t>,</w:t>
      </w:r>
    </w:p>
    <w:p w:rsidRPr="00152FE2" w:rsidR="00152FE2" w:rsidP="00152FE2" w:rsidRDefault="00152FE2" w14:paraId="1155164F" w14:textId="47011622">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6A9955"/>
          <w:sz w:val="21"/>
          <w:szCs w:val="21"/>
          <w:lang w:eastAsia="en-AU"/>
        </w:rPr>
        <w:t>#2</w:t>
      </w:r>
    </w:p>
    <w:p w:rsidRPr="00152FE2" w:rsidR="00152FE2" w:rsidP="00152FE2" w:rsidRDefault="00152FE2" w14:paraId="084599A3" w14:textId="3D502751">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'8U.&lt;li&gt;Date of acceptance of tender = 12/06/</w:t>
      </w:r>
      <w:proofErr w:type="gramStart"/>
      <w:r w:rsidRPr="00152FE2">
        <w:rPr>
          <w:rFonts w:ascii="Consolas" w:hAnsi="Consolas" w:eastAsia="Times New Roman" w:cs="Times New Roman"/>
          <w:color w:val="CE9178"/>
          <w:sz w:val="21"/>
          <w:szCs w:val="21"/>
          <w:lang w:eastAsia="en-AU"/>
        </w:rPr>
        <w:t>2017.&lt;</w:t>
      </w:r>
      <w:proofErr w:type="gramEnd"/>
      <w:r w:rsidRPr="00152FE2">
        <w:rPr>
          <w:rFonts w:ascii="Consolas" w:hAnsi="Consolas" w:eastAsia="Times New Roman" w:cs="Times New Roman"/>
          <w:color w:val="CE9178"/>
          <w:sz w:val="21"/>
          <w:szCs w:val="21"/>
          <w:lang w:eastAsia="en-AU"/>
        </w:rPr>
        <w:t xml:space="preserve">/li&gt;&lt;li&gt;The Contractor&amp;#39;s overheads and profit percentage was agreed: 13% </w:t>
      </w:r>
      <w:r w:rsidRPr="00152FE2">
        <w:rPr>
          <w:rFonts w:ascii="Consolas" w:hAnsi="Consolas" w:eastAsia="Times New Roman" w:cs="Times New Roman"/>
          <w:color w:val="569CD6"/>
          <w:sz w:val="21"/>
          <w:szCs w:val="21"/>
          <w:lang w:eastAsia="en-AU"/>
        </w:rPr>
        <w:t>\</w:t>
      </w:r>
    </w:p>
    <w:p w:rsidRPr="00152FE2" w:rsidR="00152FE2" w:rsidP="00152FE2" w:rsidRDefault="00152FE2" w14:paraId="7123B9E2" w14:textId="0FBAE9AD">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Contractor did not reach practical completion until one week ago: 01/06/2018 </w:t>
      </w:r>
      <w:r w:rsidRPr="00152FE2">
        <w:rPr>
          <w:rFonts w:ascii="Consolas" w:hAnsi="Consolas" w:eastAsia="Times New Roman" w:cs="Times New Roman"/>
          <w:color w:val="569CD6"/>
          <w:sz w:val="21"/>
          <w:szCs w:val="21"/>
          <w:lang w:eastAsia="en-AU"/>
        </w:rPr>
        <w:t>\</w:t>
      </w:r>
    </w:p>
    <w:p w:rsidRPr="00152FE2" w:rsidR="00152FE2" w:rsidP="00152FE2" w:rsidRDefault="00152FE2" w14:paraId="029F11BC" w14:textId="10A344BA">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Superintendent has certified a cumulative total amount of $560,000.00 to be added to the contract sum. </w:t>
      </w:r>
      <w:r w:rsidRPr="00152FE2">
        <w:rPr>
          <w:rFonts w:ascii="Consolas" w:hAnsi="Consolas" w:eastAsia="Times New Roman" w:cs="Times New Roman"/>
          <w:color w:val="569CD6"/>
          <w:sz w:val="21"/>
          <w:szCs w:val="21"/>
          <w:lang w:eastAsia="en-AU"/>
        </w:rPr>
        <w:t>\</w:t>
      </w:r>
    </w:p>
    <w:p w:rsidRPr="00152FE2" w:rsidR="00152FE2" w:rsidP="00152FE2" w:rsidRDefault="00152FE2" w14:paraId="2B780BE0" w14:textId="629053DB">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&lt;/li&gt;&lt;li&gt;Eight weeks ago the Contractor issued a notice of </w:t>
      </w:r>
      <w:proofErr w:type="gramStart"/>
      <w:r w:rsidRPr="00152FE2">
        <w:rPr>
          <w:rFonts w:ascii="Consolas" w:hAnsi="Consolas" w:eastAsia="Times New Roman" w:cs="Times New Roman"/>
          <w:color w:val="CE9178"/>
          <w:sz w:val="21"/>
          <w:szCs w:val="21"/>
          <w:lang w:eastAsia="en-AU"/>
        </w:rPr>
        <w:t>dispute</w:t>
      </w:r>
      <w:proofErr w:type="gramEnd"/>
      <w:r w:rsidRPr="00152FE2">
        <w:rPr>
          <w:rFonts w:ascii="Consolas" w:hAnsi="Consolas" w:eastAsia="Times New Roman" w:cs="Times New Roman"/>
          <w:color w:val="CE9178"/>
          <w:sz w:val="21"/>
          <w:szCs w:val="21"/>
          <w:lang w:eastAsia="en-AU"/>
        </w:rPr>
        <w:t xml:space="preserve"> but the dispute has not been resolved.'</w:t>
      </w:r>
      <w:r w:rsidRPr="00152FE2">
        <w:rPr>
          <w:rFonts w:ascii="Consolas" w:hAnsi="Consolas" w:eastAsia="Times New Roman" w:cs="Times New Roman"/>
          <w:color w:val="D4D4D4"/>
          <w:sz w:val="21"/>
          <w:szCs w:val="21"/>
          <w:lang w:eastAsia="en-AU"/>
        </w:rPr>
        <w:t>,</w:t>
      </w:r>
    </w:p>
    <w:p w:rsidRPr="00152FE2" w:rsidR="00152FE2" w:rsidP="00152FE2" w:rsidRDefault="00152FE2" w14:paraId="376C5B28" w14:textId="55EDF2EA">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6A9955"/>
          <w:sz w:val="21"/>
          <w:szCs w:val="21"/>
          <w:lang w:eastAsia="en-AU"/>
        </w:rPr>
        <w:t>#3</w:t>
      </w:r>
    </w:p>
    <w:p w:rsidRPr="00152FE2" w:rsidR="00152FE2" w:rsidP="00152FE2" w:rsidRDefault="00152FE2" w14:paraId="52F1E2A6" w14:textId="248CEC9A">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'SQ.&lt;li&gt;Date of acceptance of tender = 02/06/</w:t>
      </w:r>
      <w:proofErr w:type="gramStart"/>
      <w:r w:rsidRPr="00152FE2">
        <w:rPr>
          <w:rFonts w:ascii="Consolas" w:hAnsi="Consolas" w:eastAsia="Times New Roman" w:cs="Times New Roman"/>
          <w:color w:val="CE9178"/>
          <w:sz w:val="21"/>
          <w:szCs w:val="21"/>
          <w:lang w:eastAsia="en-AU"/>
        </w:rPr>
        <w:t>2017.&lt;</w:t>
      </w:r>
      <w:proofErr w:type="gramEnd"/>
      <w:r w:rsidRPr="00152FE2">
        <w:rPr>
          <w:rFonts w:ascii="Consolas" w:hAnsi="Consolas" w:eastAsia="Times New Roman" w:cs="Times New Roman"/>
          <w:color w:val="CE9178"/>
          <w:sz w:val="21"/>
          <w:szCs w:val="21"/>
          <w:lang w:eastAsia="en-AU"/>
        </w:rPr>
        <w:t xml:space="preserve">/li&gt;&lt;li&gt;The Contractor&amp;#39;s overheads and profit percentage was agreed: 15% </w:t>
      </w:r>
      <w:r w:rsidRPr="00152FE2">
        <w:rPr>
          <w:rFonts w:ascii="Consolas" w:hAnsi="Consolas" w:eastAsia="Times New Roman" w:cs="Times New Roman"/>
          <w:color w:val="569CD6"/>
          <w:sz w:val="21"/>
          <w:szCs w:val="21"/>
          <w:lang w:eastAsia="en-AU"/>
        </w:rPr>
        <w:t>\</w:t>
      </w:r>
    </w:p>
    <w:p w:rsidRPr="00152FE2" w:rsidR="00152FE2" w:rsidP="00152FE2" w:rsidRDefault="00152FE2" w14:paraId="2490E155" w14:textId="4D5D9182">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Contractor did not reach practical completion until one week ago: 01/06/2018 </w:t>
      </w:r>
      <w:r w:rsidRPr="00152FE2">
        <w:rPr>
          <w:rFonts w:ascii="Consolas" w:hAnsi="Consolas" w:eastAsia="Times New Roman" w:cs="Times New Roman"/>
          <w:color w:val="569CD6"/>
          <w:sz w:val="21"/>
          <w:szCs w:val="21"/>
          <w:lang w:eastAsia="en-AU"/>
        </w:rPr>
        <w:t>\</w:t>
      </w:r>
    </w:p>
    <w:p w:rsidRPr="00152FE2" w:rsidR="00152FE2" w:rsidP="00152FE2" w:rsidRDefault="00152FE2" w14:paraId="65214A5A" w14:textId="19A3FF98">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Superintendent has certified a cumulative total amount of $560,000.00 to be added to the contract sum. </w:t>
      </w:r>
      <w:r w:rsidRPr="00152FE2">
        <w:rPr>
          <w:rFonts w:ascii="Consolas" w:hAnsi="Consolas" w:eastAsia="Times New Roman" w:cs="Times New Roman"/>
          <w:color w:val="569CD6"/>
          <w:sz w:val="21"/>
          <w:szCs w:val="21"/>
          <w:lang w:eastAsia="en-AU"/>
        </w:rPr>
        <w:t>\</w:t>
      </w:r>
    </w:p>
    <w:p w:rsidRPr="00152FE2" w:rsidR="00152FE2" w:rsidP="00152FE2" w:rsidRDefault="00152FE2" w14:paraId="492E3BAE" w14:textId="43913C1E">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&lt;/li&gt;&lt;li&gt;Eight weeks ago the Contractor issued a notice of </w:t>
      </w:r>
      <w:proofErr w:type="gramStart"/>
      <w:r w:rsidRPr="00152FE2">
        <w:rPr>
          <w:rFonts w:ascii="Consolas" w:hAnsi="Consolas" w:eastAsia="Times New Roman" w:cs="Times New Roman"/>
          <w:color w:val="CE9178"/>
          <w:sz w:val="21"/>
          <w:szCs w:val="21"/>
          <w:lang w:eastAsia="en-AU"/>
        </w:rPr>
        <w:t>dispute</w:t>
      </w:r>
      <w:proofErr w:type="gramEnd"/>
      <w:r w:rsidRPr="00152FE2">
        <w:rPr>
          <w:rFonts w:ascii="Consolas" w:hAnsi="Consolas" w:eastAsia="Times New Roman" w:cs="Times New Roman"/>
          <w:color w:val="CE9178"/>
          <w:sz w:val="21"/>
          <w:szCs w:val="21"/>
          <w:lang w:eastAsia="en-AU"/>
        </w:rPr>
        <w:t xml:space="preserve"> but the dispute has not been resolved.'</w:t>
      </w:r>
      <w:r w:rsidRPr="00152FE2">
        <w:rPr>
          <w:rFonts w:ascii="Consolas" w:hAnsi="Consolas" w:eastAsia="Times New Roman" w:cs="Times New Roman"/>
          <w:color w:val="D4D4D4"/>
          <w:sz w:val="21"/>
          <w:szCs w:val="21"/>
          <w:lang w:eastAsia="en-AU"/>
        </w:rPr>
        <w:t>,</w:t>
      </w:r>
    </w:p>
    <w:p w:rsidRPr="00152FE2" w:rsidR="00152FE2" w:rsidP="00152FE2" w:rsidRDefault="00152FE2" w14:paraId="0DB46C03" w14:textId="35BC12D5">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6A9955"/>
          <w:sz w:val="21"/>
          <w:szCs w:val="21"/>
          <w:lang w:eastAsia="en-AU"/>
        </w:rPr>
        <w:t>#4</w:t>
      </w:r>
    </w:p>
    <w:p w:rsidRPr="00152FE2" w:rsidR="00152FE2" w:rsidP="00152FE2" w:rsidRDefault="00152FE2" w14:paraId="5DA074D9" w14:textId="0B2B373F">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'4M.&lt;li&gt;Date of acceptance of tender = 12/06/</w:t>
      </w:r>
      <w:proofErr w:type="gramStart"/>
      <w:r w:rsidRPr="00152FE2">
        <w:rPr>
          <w:rFonts w:ascii="Consolas" w:hAnsi="Consolas" w:eastAsia="Times New Roman" w:cs="Times New Roman"/>
          <w:color w:val="CE9178"/>
          <w:sz w:val="21"/>
          <w:szCs w:val="21"/>
          <w:lang w:eastAsia="en-AU"/>
        </w:rPr>
        <w:t>2017.&lt;</w:t>
      </w:r>
      <w:proofErr w:type="gramEnd"/>
      <w:r w:rsidRPr="00152FE2">
        <w:rPr>
          <w:rFonts w:ascii="Consolas" w:hAnsi="Consolas" w:eastAsia="Times New Roman" w:cs="Times New Roman"/>
          <w:color w:val="CE9178"/>
          <w:sz w:val="21"/>
          <w:szCs w:val="21"/>
          <w:lang w:eastAsia="en-AU"/>
        </w:rPr>
        <w:t xml:space="preserve">/li&gt;&lt;li&gt;The Contractor&amp;#39;s overheads and profit percentage was agreed: 15% </w:t>
      </w:r>
      <w:r w:rsidRPr="00152FE2">
        <w:rPr>
          <w:rFonts w:ascii="Consolas" w:hAnsi="Consolas" w:eastAsia="Times New Roman" w:cs="Times New Roman"/>
          <w:color w:val="569CD6"/>
          <w:sz w:val="21"/>
          <w:szCs w:val="21"/>
          <w:lang w:eastAsia="en-AU"/>
        </w:rPr>
        <w:t>\</w:t>
      </w:r>
    </w:p>
    <w:p w:rsidRPr="00152FE2" w:rsidR="00152FE2" w:rsidP="00152FE2" w:rsidRDefault="00152FE2" w14:paraId="6FAF86CA" w14:textId="13F31267">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Contractor did not reach practical completion until one week ago: 01/06/2018 </w:t>
      </w:r>
      <w:r w:rsidRPr="00152FE2">
        <w:rPr>
          <w:rFonts w:ascii="Consolas" w:hAnsi="Consolas" w:eastAsia="Times New Roman" w:cs="Times New Roman"/>
          <w:color w:val="569CD6"/>
          <w:sz w:val="21"/>
          <w:szCs w:val="21"/>
          <w:lang w:eastAsia="en-AU"/>
        </w:rPr>
        <w:t>\</w:t>
      </w:r>
    </w:p>
    <w:p w:rsidRPr="00152FE2" w:rsidR="00152FE2" w:rsidP="00152FE2" w:rsidRDefault="00152FE2" w14:paraId="3BD2EB0B" w14:textId="6F15BAD4">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&lt;/li&gt;&lt;li&gt;The Superintendent has certified a cumulative total amount of $560,000.00 to be added to the contract sum. </w:t>
      </w:r>
      <w:r w:rsidRPr="00152FE2">
        <w:rPr>
          <w:rFonts w:ascii="Consolas" w:hAnsi="Consolas" w:eastAsia="Times New Roman" w:cs="Times New Roman"/>
          <w:color w:val="569CD6"/>
          <w:sz w:val="21"/>
          <w:szCs w:val="21"/>
          <w:lang w:eastAsia="en-AU"/>
        </w:rPr>
        <w:t>\</w:t>
      </w:r>
    </w:p>
    <w:p w:rsidRPr="00152FE2" w:rsidR="00152FE2" w:rsidP="00152FE2" w:rsidRDefault="00152FE2" w14:paraId="258FE1FC" w14:textId="2FAD46CF">
      <w:pPr>
        <w:shd w:val="clear" w:color="auto" w:fill="1E1E1E"/>
        <w:spacing w:after="0" w:line="285" w:lineRule="atLeast"/>
        <w:rPr>
          <w:rFonts w:ascii="Consolas" w:hAnsi="Consolas" w:eastAsia="Times New Roman" w:cs="Times New Roman"/>
          <w:color w:val="D4D4D4"/>
          <w:sz w:val="21"/>
          <w:szCs w:val="21"/>
          <w:lang w:eastAsia="en-AU"/>
        </w:rPr>
      </w:pPr>
      <w:r w:rsidRPr="00152FE2">
        <w:rPr>
          <w:rFonts w:ascii="Consolas" w:hAnsi="Consolas" w:eastAsia="Times New Roman" w:cs="Times New Roman"/>
          <w:color w:val="CE9178"/>
          <w:sz w:val="21"/>
          <w:szCs w:val="21"/>
          <w:lang w:eastAsia="en-AU"/>
        </w:rPr>
        <w:t xml:space="preserve">&lt;/li&gt;&lt;li&gt;Eight weeks ago the Contractor issued a notice of </w:t>
      </w:r>
      <w:proofErr w:type="gramStart"/>
      <w:r w:rsidRPr="00152FE2">
        <w:rPr>
          <w:rFonts w:ascii="Consolas" w:hAnsi="Consolas" w:eastAsia="Times New Roman" w:cs="Times New Roman"/>
          <w:color w:val="CE9178"/>
          <w:sz w:val="21"/>
          <w:szCs w:val="21"/>
          <w:lang w:eastAsia="en-AU"/>
        </w:rPr>
        <w:t>dispute</w:t>
      </w:r>
      <w:proofErr w:type="gramEnd"/>
      <w:r w:rsidRPr="00152FE2">
        <w:rPr>
          <w:rFonts w:ascii="Consolas" w:hAnsi="Consolas" w:eastAsia="Times New Roman" w:cs="Times New Roman"/>
          <w:color w:val="CE9178"/>
          <w:sz w:val="21"/>
          <w:szCs w:val="21"/>
          <w:lang w:eastAsia="en-AU"/>
        </w:rPr>
        <w:t xml:space="preserve"> but the dispute has not been resolved.'</w:t>
      </w:r>
    </w:p>
    <w:p w:rsidRPr="009A136D" w:rsidR="00152FE2" w:rsidP="009A136D" w:rsidRDefault="00152FE2" w14:paraId="669416EA"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9A136D" w14:paraId="3EDED93B" w14:textId="77777777">
      <w:pPr>
        <w:spacing w:before="100" w:beforeAutospacing="1" w:after="100" w:afterAutospacing="1" w:line="240" w:lineRule="auto"/>
        <w:ind w:left="75"/>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b/>
          <w:bCs/>
          <w:i/>
          <w:iCs/>
          <w:color w:val="FF0000"/>
          <w:sz w:val="27"/>
          <w:szCs w:val="27"/>
          <w:lang w:eastAsia="en-AU"/>
        </w:rPr>
        <w:t>Instructions: </w:t>
      </w:r>
      <w:r w:rsidRPr="009A136D">
        <w:rPr>
          <w:rFonts w:ascii="Times New Roman" w:hAnsi="Times New Roman" w:eastAsia="Times New Roman" w:cs="Times New Roman"/>
          <w:i/>
          <w:iCs/>
          <w:color w:val="FF0000"/>
          <w:sz w:val="27"/>
          <w:szCs w:val="27"/>
          <w:lang w:eastAsia="en-AU"/>
        </w:rPr>
        <w:t>Respond to </w:t>
      </w:r>
      <w:r w:rsidRPr="009A136D">
        <w:rPr>
          <w:rFonts w:ascii="Times New Roman" w:hAnsi="Times New Roman" w:eastAsia="Times New Roman" w:cs="Times New Roman"/>
          <w:b/>
          <w:bCs/>
          <w:i/>
          <w:iCs/>
          <w:color w:val="FF0000"/>
          <w:sz w:val="27"/>
          <w:szCs w:val="27"/>
          <w:lang w:eastAsia="en-AU"/>
        </w:rPr>
        <w:t>Tasks 3 to 6</w:t>
      </w:r>
      <w:r w:rsidRPr="009A136D">
        <w:rPr>
          <w:rFonts w:ascii="Times New Roman" w:hAnsi="Times New Roman" w:eastAsia="Times New Roman" w:cs="Times New Roman"/>
          <w:i/>
          <w:iCs/>
          <w:color w:val="FF0000"/>
          <w:sz w:val="27"/>
          <w:szCs w:val="27"/>
          <w:lang w:eastAsia="en-AU"/>
        </w:rPr>
        <w:t> based on:</w:t>
      </w:r>
    </w:p>
    <w:p w:rsidRPr="009A136D" w:rsidR="009A136D" w:rsidP="009A136D" w:rsidRDefault="009A136D" w14:paraId="06408B85" w14:textId="77777777">
      <w:pPr>
        <w:numPr>
          <w:ilvl w:val="0"/>
          <w:numId w:val="22"/>
        </w:numPr>
        <w:spacing w:before="100" w:beforeAutospacing="1" w:after="100" w:afterAutospacing="1" w:line="240" w:lineRule="auto"/>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i/>
          <w:iCs/>
          <w:color w:val="FF0000"/>
          <w:sz w:val="27"/>
          <w:szCs w:val="27"/>
          <w:lang w:eastAsia="en-AU"/>
        </w:rPr>
        <w:lastRenderedPageBreak/>
        <w:t>Scenario Part A, Scenario Part B and</w:t>
      </w:r>
    </w:p>
    <w:p w:rsidRPr="009A136D" w:rsidR="009A136D" w:rsidP="009A136D" w:rsidRDefault="009A136D" w14:paraId="7535340C" w14:textId="77777777">
      <w:pPr>
        <w:numPr>
          <w:ilvl w:val="0"/>
          <w:numId w:val="22"/>
        </w:numPr>
        <w:spacing w:before="100" w:beforeAutospacing="1" w:after="100" w:afterAutospacing="1" w:line="240" w:lineRule="auto"/>
        <w:rPr>
          <w:rFonts w:ascii="Times New Roman" w:hAnsi="Times New Roman" w:eastAsia="Times New Roman" w:cs="Times New Roman"/>
          <w:color w:val="FF0000"/>
          <w:sz w:val="27"/>
          <w:szCs w:val="27"/>
          <w:lang w:eastAsia="en-AU"/>
        </w:rPr>
      </w:pPr>
      <w:r w:rsidRPr="009A136D">
        <w:rPr>
          <w:rFonts w:ascii="Times New Roman" w:hAnsi="Times New Roman" w:eastAsia="Times New Roman" w:cs="Times New Roman"/>
          <w:i/>
          <w:iCs/>
          <w:color w:val="FF0000"/>
          <w:sz w:val="27"/>
          <w:szCs w:val="27"/>
          <w:lang w:eastAsia="en-AU"/>
        </w:rPr>
        <w:t>the additional details above</w:t>
      </w:r>
    </w:p>
    <w:p w:rsidRPr="009A136D" w:rsidR="009A136D" w:rsidDel="5A48FC0C" w:rsidP="009A136D" w:rsidRDefault="00791671" w14:paraId="151A9C2F" w14:textId="77777777">
      <w:pPr>
        <w:spacing w:after="0" w:line="240" w:lineRule="auto"/>
        <w:rPr>
          <w:del w:author="Mark Baumann" w:date="2018-11-09T16:09:45.638319" w:id="1866104447"/>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w14:anchorId="0244C3BF">
          <v:rect id="_x0000_i1029" style="width:0;height:1.5pt" o:hr="t" o:hrstd="t" o:hrnoshade="t" o:hralign="center" fillcolor="black" stroked="f"/>
        </w:pict>
      </w:r>
    </w:p>
    <w:p w:rsidRPr="009A136D" w:rsidR="009A136D" w:rsidP="009A136D" w:rsidRDefault="009A136D" w14:paraId="38E6793D" w14:textId="77777777" w14:noSpellErr="1">
      <w:pPr>
        <w:spacing w:after="0" w:line="240" w:lineRule="auto"/>
        <w:rPr>
          <w:rFonts w:ascii="Times New Roman" w:hAnsi="Times New Roman" w:eastAsia="Times New Roman" w:cs="Times New Roman"/>
          <w:sz w:val="24"/>
          <w:szCs w:val="24"/>
          <w:lang w:eastAsia="en-AU"/>
        </w:rPr>
      </w:pPr>
      <w:del w:author="Mark Baumann" w:date="2018-11-09T16:10:15.6537472" w:id="401014320">
        <w:r w:rsidRPr="009A136D" w:rsidDel="17E6FE30">
          <w:rPr>
            <w:rFonts w:ascii="Times New Roman" w:hAnsi="Times New Roman" w:eastAsia="Times New Roman" w:cs="Times New Roman"/>
            <w:color w:val="000000"/>
            <w:sz w:val="27"/>
            <w:szCs w:val="27"/>
            <w:lang w:eastAsia="en-AU"/>
          </w:rPr>
          <w:br/>
        </w:r>
      </w:del>
      <w:r w:rsidRPr="009A136D">
        <w:rPr>
          <w:rFonts w:ascii="Times New Roman" w:hAnsi="Times New Roman" w:eastAsia="Times New Roman" w:cs="Times New Roman"/>
          <w:color w:val="000000"/>
          <w:sz w:val="27"/>
          <w:szCs w:val="27"/>
          <w:lang w:eastAsia="en-AU"/>
        </w:rPr>
        <w:br/>
      </w:r>
    </w:p>
    <w:p w:rsidRPr="009A136D" w:rsidR="009A136D" w:rsidP="009A136D" w:rsidRDefault="009A136D" w14:paraId="7CC5DB8B"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3 (12.5 marks)</w:t>
      </w:r>
    </w:p>
    <w:p w:rsidRPr="009A136D" w:rsidR="009A136D" w:rsidP="009A136D" w:rsidRDefault="009A136D" w14:paraId="4D846126"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By what date should the Principal have given the Contractor possession of site?</w:t>
      </w:r>
    </w:p>
    <w:p w:rsidRPr="009A136D" w:rsidR="009A136D" w:rsidP="009A136D" w:rsidRDefault="009A136D" w14:paraId="6A8FE02B"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How many days late was the date of practical completion?</w:t>
      </w:r>
    </w:p>
    <w:p w:rsidRPr="009A136D" w:rsidR="009A136D" w:rsidP="009A136D" w:rsidRDefault="009A136D" w14:paraId="2C97CB02"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How much is the contract sum?</w:t>
      </w:r>
    </w:p>
    <w:p w:rsidRPr="009A136D" w:rsidR="009A136D" w:rsidP="009A136D" w:rsidRDefault="009A136D" w14:paraId="5653C918"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How long did the Principal have to rectify inadequate Contractor 's possession of the site?</w:t>
      </w:r>
    </w:p>
    <w:p w:rsidRPr="009A136D" w:rsidR="009A136D" w:rsidP="009A136D" w:rsidRDefault="009A136D" w14:paraId="67566E7D"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How long is the defects liability period?</w:t>
      </w:r>
    </w:p>
    <w:p w:rsidRPr="009A136D" w:rsidR="009A136D" w:rsidP="009A136D" w:rsidRDefault="009A136D" w14:paraId="79D9AA44"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What is the value of the security that should have been provided by the Contractor soon after the start of the project?</w:t>
      </w:r>
    </w:p>
    <w:p w:rsidRPr="009A136D" w:rsidR="009A136D" w:rsidP="009A136D" w:rsidRDefault="009A136D" w14:paraId="2E65F262"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In what form should the Contractor have provided security at the start of the project?</w:t>
      </w:r>
    </w:p>
    <w:p w:rsidRPr="009A136D" w:rsidR="009A136D" w:rsidP="009A136D" w:rsidRDefault="009A136D" w14:paraId="181060DC"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Who is responsible for nominating the arbitrator to resolve the ongoing dispute?</w:t>
      </w:r>
    </w:p>
    <w:p w:rsidRPr="009A136D" w:rsidR="009A136D" w:rsidP="009A136D" w:rsidRDefault="009A136D" w14:paraId="4760A7CC"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The units of measure used in the bill of quantities are in the legal units of what jurisdiction?</w:t>
      </w:r>
    </w:p>
    <w:p w:rsidRPr="009A136D" w:rsidR="009A136D" w:rsidP="009A136D" w:rsidRDefault="009A136D" w14:paraId="621208B6" w14:textId="77777777">
      <w:pPr>
        <w:numPr>
          <w:ilvl w:val="0"/>
          <w:numId w:val="23"/>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 xml:space="preserve">At practical completion only 85% of the materials referenced in Item 20 d) of Annexure Part A were consumed; 15% </w:t>
      </w:r>
      <w:proofErr w:type="gramStart"/>
      <w:r w:rsidRPr="009A136D">
        <w:rPr>
          <w:rFonts w:ascii="Times New Roman" w:hAnsi="Times New Roman" w:eastAsia="Times New Roman" w:cs="Times New Roman"/>
          <w:color w:val="000000"/>
          <w:sz w:val="27"/>
          <w:szCs w:val="27"/>
          <w:lang w:eastAsia="en-AU"/>
        </w:rPr>
        <w:t>still remains</w:t>
      </w:r>
      <w:proofErr w:type="gramEnd"/>
      <w:r w:rsidRPr="009A136D">
        <w:rPr>
          <w:rFonts w:ascii="Times New Roman" w:hAnsi="Times New Roman" w:eastAsia="Times New Roman" w:cs="Times New Roman"/>
          <w:color w:val="000000"/>
          <w:sz w:val="27"/>
          <w:szCs w:val="27"/>
          <w:lang w:eastAsia="en-AU"/>
        </w:rPr>
        <w:t xml:space="preserve"> on site as surplus. The Principal wishes to leave this material on site. Who is responsible for protection of the surplus material?</w:t>
      </w:r>
    </w:p>
    <w:p w:rsidRPr="009A136D" w:rsidR="009A136D" w:rsidP="009A136D" w:rsidRDefault="009A136D" w14:paraId="68E51285" w14:textId="77777777">
      <w:pPr>
        <w:spacing w:before="100" w:beforeAutospacing="1" w:after="100" w:afterAutospacing="1" w:line="240" w:lineRule="auto"/>
        <w:ind w:left="75"/>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w:t>
      </w:r>
      <w:r w:rsidRPr="009A136D">
        <w:rPr>
          <w:rFonts w:ascii="Times New Roman" w:hAnsi="Times New Roman" w:eastAsia="Times New Roman" w:cs="Times New Roman"/>
          <w:i/>
          <w:iCs/>
          <w:color w:val="000000"/>
          <w:sz w:val="27"/>
          <w:szCs w:val="27"/>
          <w:lang w:eastAsia="en-AU"/>
        </w:rPr>
        <w:t> Explain your logic, show any workings, and list all relevant references from AS4000-1997.</w:t>
      </w:r>
    </w:p>
    <w:p w:rsidRPr="009A136D" w:rsidR="009A136D" w:rsidP="009A136D" w:rsidRDefault="00791671" w14:paraId="37046171" w14:textId="77777777">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w14:anchorId="231634A7">
          <v:rect id="_x0000_i1030" style="width:0;height:1.5pt" o:hr="t" o:hrstd="t" o:hrnoshade="t" o:hralign="center" fillcolor="black" stroked="f"/>
        </w:pict>
      </w:r>
    </w:p>
    <w:p w:rsidRPr="009A136D" w:rsidR="009A136D" w:rsidP="009A136D" w:rsidRDefault="009A136D" w14:paraId="3E1AFFD2"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4 (11.25 marks)</w:t>
      </w:r>
    </w:p>
    <w:p w:rsidRPr="00926257" w:rsidR="00926257" w:rsidP="00926257" w:rsidRDefault="00926257" w14:paraId="35AAFD15" w14:textId="77777777">
      <w:pPr>
        <w:pStyle w:val="ListParagraph"/>
        <w:numPr>
          <w:ilvl w:val="0"/>
          <w:numId w:val="24"/>
        </w:numPr>
        <w:shd w:val="clear" w:color="auto" w:fill="1E1E1E"/>
        <w:spacing w:after="0" w:line="285" w:lineRule="atLeast"/>
        <w:rPr>
          <w:rFonts w:ascii="Consolas" w:hAnsi="Consolas" w:eastAsia="Times New Roman" w:cs="Times New Roman"/>
          <w:color w:val="D4D4D4"/>
          <w:sz w:val="21"/>
          <w:szCs w:val="21"/>
          <w:lang w:eastAsia="en-AU"/>
        </w:rPr>
      </w:pPr>
      <w:r w:rsidRPr="00926257">
        <w:rPr>
          <w:rFonts w:ascii="Consolas" w:hAnsi="Consolas" w:eastAsia="Times New Roman" w:cs="Times New Roman"/>
          <w:color w:val="CE9178"/>
          <w:sz w:val="21"/>
          <w:szCs w:val="21"/>
          <w:lang w:eastAsia="en-AU"/>
        </w:rPr>
        <w:t>'1</w:t>
      </w:r>
      <w:proofErr w:type="gramStart"/>
      <w:r w:rsidRPr="00926257">
        <w:rPr>
          <w:rFonts w:ascii="Consolas" w:hAnsi="Consolas" w:eastAsia="Times New Roman" w:cs="Times New Roman"/>
          <w:color w:val="CE9178"/>
          <w:sz w:val="21"/>
          <w:szCs w:val="21"/>
          <w:lang w:eastAsia="en-AU"/>
        </w:rPr>
        <w:t>Y.According</w:t>
      </w:r>
      <w:proofErr w:type="gramEnd"/>
      <w:r w:rsidRPr="00926257">
        <w:rPr>
          <w:rFonts w:ascii="Consolas" w:hAnsi="Consolas" w:eastAsia="Times New Roman" w:cs="Times New Roman"/>
          <w:color w:val="CE9178"/>
          <w:sz w:val="21"/>
          <w:szCs w:val="21"/>
          <w:lang w:eastAsia="en-AU"/>
        </w:rPr>
        <w:t xml:space="preserve"> to AS4000 what actions should the Contractor have taken within 6 weeks of the contract date?'</w:t>
      </w:r>
      <w:r w:rsidRPr="00926257">
        <w:rPr>
          <w:rFonts w:ascii="Consolas" w:hAnsi="Consolas" w:eastAsia="Times New Roman" w:cs="Times New Roman"/>
          <w:color w:val="D4D4D4"/>
          <w:sz w:val="21"/>
          <w:szCs w:val="21"/>
          <w:lang w:eastAsia="en-AU"/>
        </w:rPr>
        <w:t>,</w:t>
      </w:r>
    </w:p>
    <w:p w:rsidRPr="00926257" w:rsidR="00926257" w:rsidP="00926257" w:rsidRDefault="00926257" w14:paraId="7BBBE432" w14:textId="4DB5DF76">
      <w:pPr>
        <w:pStyle w:val="ListParagraph"/>
        <w:shd w:val="clear" w:color="auto" w:fill="1E1E1E"/>
        <w:spacing w:after="0" w:line="285" w:lineRule="atLeast"/>
        <w:rPr>
          <w:rFonts w:ascii="Consolas" w:hAnsi="Consolas" w:eastAsia="Times New Roman" w:cs="Times New Roman"/>
          <w:color w:val="D4D4D4"/>
          <w:sz w:val="21"/>
          <w:szCs w:val="21"/>
          <w:lang w:eastAsia="en-AU"/>
        </w:rPr>
      </w:pPr>
      <w:proofErr w:type="spellStart"/>
      <w:proofErr w:type="gramStart"/>
      <w:r w:rsidRPr="00926257">
        <w:rPr>
          <w:rFonts w:ascii="Consolas" w:hAnsi="Consolas" w:eastAsia="Times New Roman" w:cs="Times New Roman"/>
          <w:color w:val="CE9178"/>
          <w:sz w:val="21"/>
          <w:szCs w:val="21"/>
          <w:lang w:eastAsia="en-AU"/>
        </w:rPr>
        <w:t>YY.According</w:t>
      </w:r>
      <w:proofErr w:type="spellEnd"/>
      <w:proofErr w:type="gramEnd"/>
      <w:r w:rsidRPr="00926257">
        <w:rPr>
          <w:rFonts w:ascii="Consolas" w:hAnsi="Consolas" w:eastAsia="Times New Roman" w:cs="Times New Roman"/>
          <w:color w:val="CE9178"/>
          <w:sz w:val="21"/>
          <w:szCs w:val="21"/>
          <w:lang w:eastAsia="en-AU"/>
        </w:rPr>
        <w:t xml:space="preserve"> to AS4000 what actions should the Principal have taken within 6 weeks of the contract date?'</w:t>
      </w:r>
    </w:p>
    <w:p w:rsidRPr="009A136D" w:rsidR="009A136D" w:rsidP="69C060B4" w:rsidRDefault="009A136D" w14:paraId="0139FFC0" w14:textId="77777777" w14:noSpellErr="1">
      <w:pPr>
        <w:numPr>
          <w:ilvl w:val="0"/>
          <w:numId w:val="24"/>
        </w:numPr>
        <w:spacing w:before="100" w:beforeAutospacing="on" w:after="100" w:afterAutospacing="on" w:line="240" w:lineRule="auto"/>
        <w:rPr>
          <w:ins w:author="Mark Baumann" w:date="2018-11-09T16:10:46.0457486" w:id="519454265"/>
          <w:rFonts w:ascii="Times New Roman" w:hAnsi="Times New Roman" w:eastAsia="Times New Roman" w:cs="Times New Roman"/>
          <w:color w:val="000000"/>
          <w:sz w:val="27"/>
          <w:szCs w:val="27"/>
          <w:lang w:eastAsia="en-AU"/>
        </w:rPr>
        <w:pPrChange w:author="Mark Baumann" w:date="2018-11-09T16:10:46.0457486" w:id="1774215348">
          <w:pPr>
            <w:numPr>
              <w:ilvl w:val="0"/>
              <w:numId w:val="24"/>
            </w:numPr>
          </w:pPr>
        </w:pPrChange>
      </w:pPr>
      <w:r w:rsidRPr="009A136D">
        <w:rPr>
          <w:rFonts w:ascii="Times New Roman" w:hAnsi="Times New Roman" w:eastAsia="Times New Roman" w:cs="Times New Roman"/>
          <w:color w:val="000000"/>
          <w:sz w:val="27"/>
          <w:szCs w:val="27"/>
          <w:lang w:eastAsia="en-AU"/>
        </w:rPr>
        <w:t>What is the total amount of security the Principal is entitled to be holding now (one week after practical completion was achieved). Explain your logic.</w:t>
      </w:r>
    </w:p>
    <w:p w:rsidR="69C060B4" w:rsidP="69C060B4" w:rsidRDefault="69C060B4" w14:noSpellErr="1" w14:paraId="458FA456" w14:textId="2C021F3F">
      <w:pPr>
        <w:pStyle w:val="Normal"/>
        <w:spacing w:beforeAutospacing="on" w:afterAutospacing="on" w:line="240" w:lineRule="auto"/>
        <w:ind w:left="360"/>
        <w:rPr>
          <w:rFonts w:ascii="Times New Roman" w:hAnsi="Times New Roman" w:eastAsia="Times New Roman" w:cs="Times New Roman"/>
          <w:color w:val="000000" w:themeColor="text1" w:themeTint="FF" w:themeShade="FF"/>
          <w:sz w:val="27"/>
          <w:szCs w:val="27"/>
          <w:lang w:eastAsia="en-AU"/>
          <w:rPrChange w:author="Mark Baumann" w:date="2018-11-09T16:10:46.0457486" w:id="505326193">
            <w:rPr/>
          </w:rPrChange>
        </w:rPr>
        <w:pPrChange w:author="Mark Baumann" w:date="2018-11-09T16:10:46.0457486" w:id="494627642">
          <w:pPr/>
        </w:pPrChange>
      </w:pPr>
    </w:p>
    <w:p w:rsidRPr="009A136D" w:rsidR="009A136D" w:rsidP="009A136D" w:rsidRDefault="009A136D" w14:paraId="291518A2" w14:textId="77777777">
      <w:pPr>
        <w:numPr>
          <w:ilvl w:val="0"/>
          <w:numId w:val="24"/>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To update the Bill of Quantities to include the amount of work measured as 'actually' completed by the Contractor, the quantities for the B/Q items listed must be adjusted to those shown below:</w:t>
      </w:r>
    </w:p>
    <w:p w:rsidRPr="003C2C9C" w:rsidR="003C2C9C" w:rsidP="003C2C9C" w:rsidRDefault="003C2C9C" w14:paraId="3369D9CD"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t xml:space="preserve">        </w:t>
      </w:r>
      <w:r w:rsidRPr="003C2C9C">
        <w:rPr>
          <w:rFonts w:ascii="Consolas" w:hAnsi="Consolas" w:eastAsia="Times New Roman" w:cs="Times New Roman"/>
          <w:color w:val="6A9955"/>
          <w:sz w:val="21"/>
          <w:szCs w:val="21"/>
          <w:lang w:eastAsia="en-AU"/>
        </w:rPr>
        <w:t>#1</w:t>
      </w:r>
    </w:p>
    <w:p w:rsidRPr="003C2C9C" w:rsidR="003C2C9C" w:rsidP="003C2C9C" w:rsidRDefault="003C2C9C" w14:paraId="7ED55E3E"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t xml:space="preserve">        </w:t>
      </w:r>
      <w:r w:rsidRPr="003C2C9C">
        <w:rPr>
          <w:rFonts w:ascii="Consolas" w:hAnsi="Consolas" w:eastAsia="Times New Roman" w:cs="Times New Roman"/>
          <w:color w:val="CE9178"/>
          <w:sz w:val="21"/>
          <w:szCs w:val="21"/>
          <w:lang w:eastAsia="en-AU"/>
        </w:rPr>
        <w:t xml:space="preserve">'CC.&lt;p style="text-indent: 70px"&gt;BQ07 = 5156.0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5A8D6962"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70px"&gt;BQ11 = 2,497.2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7E10ADFD"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70px"&gt;BQ12 = 0&lt;/p&gt; </w:t>
      </w:r>
      <w:r w:rsidRPr="003C2C9C">
        <w:rPr>
          <w:rFonts w:ascii="Consolas" w:hAnsi="Consolas" w:eastAsia="Times New Roman" w:cs="Times New Roman"/>
          <w:color w:val="569CD6"/>
          <w:sz w:val="21"/>
          <w:szCs w:val="21"/>
          <w:lang w:eastAsia="en-AU"/>
        </w:rPr>
        <w:t>\</w:t>
      </w:r>
    </w:p>
    <w:p w:rsidRPr="003C2C9C" w:rsidR="003C2C9C" w:rsidP="003C2C9C" w:rsidRDefault="003C2C9C" w14:paraId="60EFB77F"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70px"&gt;BQ16 = 4,681.5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675F7540"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70px"&gt;BQ20 = 12,096.4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54220A97"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70px"&gt;BQ21 = 3,618.0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w:t>
      </w:r>
      <w:r w:rsidRPr="003C2C9C">
        <w:rPr>
          <w:rFonts w:ascii="Consolas" w:hAnsi="Consolas" w:eastAsia="Times New Roman" w:cs="Times New Roman"/>
          <w:color w:val="D4D4D4"/>
          <w:sz w:val="21"/>
          <w:szCs w:val="21"/>
          <w:lang w:eastAsia="en-AU"/>
        </w:rPr>
        <w:t>,</w:t>
      </w:r>
    </w:p>
    <w:p w:rsidRPr="003C2C9C" w:rsidR="003C2C9C" w:rsidP="003C2C9C" w:rsidRDefault="003C2C9C" w14:paraId="38FD23BD"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t xml:space="preserve">        </w:t>
      </w:r>
      <w:r w:rsidRPr="003C2C9C">
        <w:rPr>
          <w:rFonts w:ascii="Consolas" w:hAnsi="Consolas" w:eastAsia="Times New Roman" w:cs="Times New Roman"/>
          <w:color w:val="6A9955"/>
          <w:sz w:val="21"/>
          <w:szCs w:val="21"/>
          <w:lang w:eastAsia="en-AU"/>
        </w:rPr>
        <w:t>#2</w:t>
      </w:r>
    </w:p>
    <w:p w:rsidRPr="003C2C9C" w:rsidR="003C2C9C" w:rsidP="003C2C9C" w:rsidRDefault="003C2C9C" w14:paraId="6250DE2D"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lastRenderedPageBreak/>
        <w:t xml:space="preserve">        </w:t>
      </w:r>
      <w:r w:rsidRPr="003C2C9C">
        <w:rPr>
          <w:rFonts w:ascii="Consolas" w:hAnsi="Consolas" w:eastAsia="Times New Roman" w:cs="Times New Roman"/>
          <w:color w:val="CE9178"/>
          <w:sz w:val="21"/>
          <w:szCs w:val="21"/>
          <w:lang w:eastAsia="en-AU"/>
        </w:rPr>
        <w:t>'</w:t>
      </w:r>
      <w:proofErr w:type="gramStart"/>
      <w:r w:rsidRPr="003C2C9C">
        <w:rPr>
          <w:rFonts w:ascii="Consolas" w:hAnsi="Consolas" w:eastAsia="Times New Roman" w:cs="Times New Roman"/>
          <w:color w:val="CE9178"/>
          <w:sz w:val="21"/>
          <w:szCs w:val="21"/>
          <w:lang w:eastAsia="en-AU"/>
        </w:rPr>
        <w:t>72.&lt;</w:t>
      </w:r>
      <w:proofErr w:type="gramEnd"/>
      <w:r w:rsidRPr="003C2C9C">
        <w:rPr>
          <w:rFonts w:ascii="Consolas" w:hAnsi="Consolas" w:eastAsia="Times New Roman" w:cs="Times New Roman"/>
          <w:color w:val="CE9178"/>
          <w:sz w:val="21"/>
          <w:szCs w:val="21"/>
          <w:lang w:eastAsia="en-AU"/>
        </w:rPr>
        <w:t xml:space="preserve">p style="text-indent: 70px"&gt;BQ07 = 5130.2.0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5368605A"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70px"&gt;BQ11 = 2484.7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66454E22"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70px"&gt;BQ12 = 0&lt;/p&gt; </w:t>
      </w:r>
      <w:r w:rsidRPr="003C2C9C">
        <w:rPr>
          <w:rFonts w:ascii="Consolas" w:hAnsi="Consolas" w:eastAsia="Times New Roman" w:cs="Times New Roman"/>
          <w:color w:val="569CD6"/>
          <w:sz w:val="21"/>
          <w:szCs w:val="21"/>
          <w:lang w:eastAsia="en-AU"/>
        </w:rPr>
        <w:t>\</w:t>
      </w:r>
    </w:p>
    <w:p w:rsidRPr="003C2C9C" w:rsidR="003C2C9C" w:rsidP="003C2C9C" w:rsidRDefault="003C2C9C" w14:paraId="0BD36EB5"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70px"&gt;BQ16 = 4,682.7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494ACF00"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70px"&gt;BQ20 = 12,097.6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55F40425"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70px"&gt;BQ21 = 3,599.9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w:t>
      </w:r>
      <w:r w:rsidRPr="003C2C9C">
        <w:rPr>
          <w:rFonts w:ascii="Consolas" w:hAnsi="Consolas" w:eastAsia="Times New Roman" w:cs="Times New Roman"/>
          <w:color w:val="D4D4D4"/>
          <w:sz w:val="21"/>
          <w:szCs w:val="21"/>
          <w:lang w:eastAsia="en-AU"/>
        </w:rPr>
        <w:t>,</w:t>
      </w:r>
    </w:p>
    <w:p w:rsidRPr="003C2C9C" w:rsidR="003C2C9C" w:rsidP="003C2C9C" w:rsidRDefault="003C2C9C" w14:paraId="0D4FF4C8"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t xml:space="preserve">        </w:t>
      </w:r>
      <w:r w:rsidRPr="003C2C9C">
        <w:rPr>
          <w:rFonts w:ascii="Consolas" w:hAnsi="Consolas" w:eastAsia="Times New Roman" w:cs="Times New Roman"/>
          <w:color w:val="6A9955"/>
          <w:sz w:val="21"/>
          <w:szCs w:val="21"/>
          <w:lang w:eastAsia="en-AU"/>
        </w:rPr>
        <w:t>#3</w:t>
      </w:r>
    </w:p>
    <w:p w:rsidRPr="003C2C9C" w:rsidR="003C2C9C" w:rsidP="003C2C9C" w:rsidRDefault="003C2C9C" w14:paraId="4F6E615D"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D4D4D4"/>
          <w:sz w:val="21"/>
          <w:szCs w:val="21"/>
          <w:lang w:eastAsia="en-AU"/>
        </w:rPr>
        <w:t xml:space="preserve">        </w:t>
      </w:r>
      <w:r w:rsidRPr="003C2C9C">
        <w:rPr>
          <w:rFonts w:ascii="Consolas" w:hAnsi="Consolas" w:eastAsia="Times New Roman" w:cs="Times New Roman"/>
          <w:color w:val="CE9178"/>
          <w:sz w:val="21"/>
          <w:szCs w:val="21"/>
          <w:lang w:eastAsia="en-AU"/>
        </w:rPr>
        <w:t>'</w:t>
      </w:r>
      <w:proofErr w:type="gramStart"/>
      <w:r w:rsidRPr="003C2C9C">
        <w:rPr>
          <w:rFonts w:ascii="Consolas" w:hAnsi="Consolas" w:eastAsia="Times New Roman" w:cs="Times New Roman"/>
          <w:color w:val="CE9178"/>
          <w:sz w:val="21"/>
          <w:szCs w:val="21"/>
          <w:lang w:eastAsia="en-AU"/>
        </w:rPr>
        <w:t>37.&lt;</w:t>
      </w:r>
      <w:proofErr w:type="gramEnd"/>
      <w:r w:rsidRPr="003C2C9C">
        <w:rPr>
          <w:rFonts w:ascii="Consolas" w:hAnsi="Consolas" w:eastAsia="Times New Roman" w:cs="Times New Roman"/>
          <w:color w:val="CE9178"/>
          <w:sz w:val="21"/>
          <w:szCs w:val="21"/>
          <w:lang w:eastAsia="en-AU"/>
        </w:rPr>
        <w:t xml:space="preserve">p style="text-indent: 70px"&gt;BQ07 = 5181.5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589A1C47"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70px"&gt;BQ11 = 2,509.6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2B3BB46C"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70px"&gt;BQ12 = 0&lt;/p&gt; </w:t>
      </w:r>
      <w:r w:rsidRPr="003C2C9C">
        <w:rPr>
          <w:rFonts w:ascii="Consolas" w:hAnsi="Consolas" w:eastAsia="Times New Roman" w:cs="Times New Roman"/>
          <w:color w:val="569CD6"/>
          <w:sz w:val="21"/>
          <w:szCs w:val="21"/>
          <w:lang w:eastAsia="en-AU"/>
        </w:rPr>
        <w:t>\</w:t>
      </w:r>
    </w:p>
    <w:p w:rsidRPr="003C2C9C" w:rsidR="003C2C9C" w:rsidP="003C2C9C" w:rsidRDefault="003C2C9C" w14:paraId="2C856AE7"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70px"&gt;BQ16 = 4,729.5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1562E754"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70px"&gt;BQ20 = 12,218.6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 </w:t>
      </w:r>
      <w:r w:rsidRPr="003C2C9C">
        <w:rPr>
          <w:rFonts w:ascii="Consolas" w:hAnsi="Consolas" w:eastAsia="Times New Roman" w:cs="Times New Roman"/>
          <w:color w:val="569CD6"/>
          <w:sz w:val="21"/>
          <w:szCs w:val="21"/>
          <w:lang w:eastAsia="en-AU"/>
        </w:rPr>
        <w:t>\</w:t>
      </w:r>
    </w:p>
    <w:p w:rsidRPr="003C2C9C" w:rsidR="003C2C9C" w:rsidP="003C2C9C" w:rsidRDefault="003C2C9C" w14:paraId="0E5138F7" w14:textId="77777777">
      <w:pPr>
        <w:shd w:val="clear" w:color="auto" w:fill="1E1E1E"/>
        <w:spacing w:after="0" w:line="285" w:lineRule="atLeast"/>
        <w:ind w:left="360"/>
        <w:rPr>
          <w:rFonts w:ascii="Consolas" w:hAnsi="Consolas" w:eastAsia="Times New Roman" w:cs="Times New Roman"/>
          <w:color w:val="D4D4D4"/>
          <w:sz w:val="21"/>
          <w:szCs w:val="21"/>
          <w:lang w:eastAsia="en-AU"/>
        </w:rPr>
      </w:pPr>
      <w:r w:rsidRPr="003C2C9C">
        <w:rPr>
          <w:rFonts w:ascii="Consolas" w:hAnsi="Consolas" w:eastAsia="Times New Roman" w:cs="Times New Roman"/>
          <w:color w:val="CE9178"/>
          <w:sz w:val="21"/>
          <w:szCs w:val="21"/>
          <w:lang w:eastAsia="en-AU"/>
        </w:rPr>
        <w:t xml:space="preserve">        &lt;p style="text-indent: 70px"&gt;BQ21 = 3,635.9 </w:t>
      </w:r>
      <w:proofErr w:type="spellStart"/>
      <w:r w:rsidRPr="003C2C9C">
        <w:rPr>
          <w:rFonts w:ascii="Consolas" w:hAnsi="Consolas" w:eastAsia="Times New Roman" w:cs="Times New Roman"/>
          <w:color w:val="CE9178"/>
          <w:sz w:val="21"/>
          <w:szCs w:val="21"/>
          <w:lang w:eastAsia="en-AU"/>
        </w:rPr>
        <w:t>sq</w:t>
      </w:r>
      <w:proofErr w:type="spellEnd"/>
      <w:r w:rsidRPr="003C2C9C">
        <w:rPr>
          <w:rFonts w:ascii="Consolas" w:hAnsi="Consolas" w:eastAsia="Times New Roman" w:cs="Times New Roman"/>
          <w:color w:val="CE9178"/>
          <w:sz w:val="21"/>
          <w:szCs w:val="21"/>
          <w:lang w:eastAsia="en-AU"/>
        </w:rPr>
        <w:t xml:space="preserve"> m&lt;/p&gt;</w:t>
      </w:r>
    </w:p>
    <w:p w:rsidRPr="003C2C9C" w:rsidR="009A136D" w:rsidP="36669F33" w:rsidRDefault="009A136D" w14:paraId="7B7B5223" w14:textId="77777777" w14:noSpellErr="1">
      <w:pPr>
        <w:pStyle w:val="Normal"/>
        <w:spacing w:before="100" w:beforeAutospacing="on" w:after="100" w:afterAutospacing="on" w:line="240" w:lineRule="auto"/>
        <w:ind w:left="360" w:firstLine="0"/>
        <w:rPr>
          <w:rFonts w:ascii="Times New Roman" w:hAnsi="Times New Roman" w:eastAsia="Times New Roman" w:cs="Times New Roman"/>
          <w:color w:val="000000"/>
          <w:sz w:val="27"/>
          <w:szCs w:val="27"/>
          <w:lang w:eastAsia="en-AU"/>
        </w:rPr>
        <w:pPrChange w:author="Mark Baumann" w:date="2018-11-09T16:11:16.3966101" w:id="912695091">
          <w:pPr>
            <w:pStyle w:val="ListParagraph"/>
            <w:numPr>
              <w:ilvl w:val="0"/>
              <w:numId w:val="24"/>
            </w:numPr>
          </w:pPr>
        </w:pPrChange>
      </w:pPr>
      <w:r w:rsidRPr="003C2C9C">
        <w:rPr>
          <w:rFonts w:ascii="Times New Roman" w:hAnsi="Times New Roman" w:eastAsia="Times New Roman" w:cs="Times New Roman"/>
          <w:color w:val="000000"/>
          <w:sz w:val="27"/>
          <w:szCs w:val="27"/>
          <w:lang w:eastAsia="en-AU"/>
        </w:rPr>
        <w:t>What amount should be added to or deducted from the contract sum as a result of the adjustments made for the work 'actually' completed?</w:t>
      </w:r>
    </w:p>
    <w:p w:rsidRPr="009A136D" w:rsidR="009A136D" w:rsidP="009A136D" w:rsidRDefault="009A136D" w14:paraId="450B1488"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w:t>
      </w:r>
      <w:r w:rsidRPr="009A136D">
        <w:rPr>
          <w:rFonts w:ascii="Times New Roman" w:hAnsi="Times New Roman" w:eastAsia="Times New Roman" w:cs="Times New Roman"/>
          <w:i/>
          <w:iCs/>
          <w:color w:val="000000"/>
          <w:sz w:val="27"/>
          <w:szCs w:val="27"/>
          <w:lang w:eastAsia="en-AU"/>
        </w:rPr>
        <w:t> List all relevant references from AS4000-1997 </w:t>
      </w:r>
      <w:r w:rsidRPr="009A136D">
        <w:rPr>
          <w:rFonts w:ascii="Times New Roman" w:hAnsi="Times New Roman" w:eastAsia="Times New Roman" w:cs="Times New Roman"/>
          <w:b/>
          <w:bCs/>
          <w:i/>
          <w:iCs/>
          <w:color w:val="000000"/>
          <w:sz w:val="27"/>
          <w:szCs w:val="27"/>
          <w:lang w:eastAsia="en-AU"/>
        </w:rPr>
        <w:t>and</w:t>
      </w:r>
      <w:r w:rsidRPr="009A136D">
        <w:rPr>
          <w:rFonts w:ascii="Times New Roman" w:hAnsi="Times New Roman" w:eastAsia="Times New Roman" w:cs="Times New Roman"/>
          <w:i/>
          <w:iCs/>
          <w:color w:val="000000"/>
          <w:sz w:val="27"/>
          <w:szCs w:val="27"/>
          <w:lang w:eastAsia="en-AU"/>
        </w:rPr>
        <w:t> show your workings for items 2 and 4.</w:t>
      </w:r>
    </w:p>
    <w:p w:rsidRPr="009A136D" w:rsidR="009A136D" w:rsidP="009A136D" w:rsidRDefault="00791671" w14:paraId="551F7D25"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25EEC257">
          <v:rect id="_x0000_i1031" style="width:0;height:1.5pt" o:hr="t" o:hrstd="t" o:hralign="center" fillcolor="#a0a0a0" stroked="f"/>
        </w:pict>
      </w:r>
    </w:p>
    <w:p w:rsidRPr="009A136D" w:rsidR="009A136D" w:rsidP="009A136D" w:rsidRDefault="009A136D" w14:paraId="3410E92E"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5 (10 marks)</w:t>
      </w:r>
    </w:p>
    <w:p w:rsidRPr="009A136D" w:rsidR="009A136D" w:rsidP="009A136D" w:rsidRDefault="009A136D" w14:paraId="07CE6367"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Calculate the adjustment required to the contract sum if:</w:t>
      </w:r>
    </w:p>
    <w:p w:rsidRPr="00E70387" w:rsidR="00E70387" w:rsidP="00E70387" w:rsidRDefault="00E70387" w14:paraId="2A59CEA7" w14:textId="77777777">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6A9955"/>
          <w:sz w:val="21"/>
          <w:szCs w:val="21"/>
          <w:lang w:eastAsia="en-AU"/>
        </w:rPr>
        <w:t>#1</w:t>
      </w:r>
    </w:p>
    <w:p w:rsidRPr="00E70387" w:rsidR="00E70387" w:rsidP="00E70387" w:rsidRDefault="00E70387" w14:paraId="5259A5F2" w14:textId="472D23DD">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'G</w:t>
      </w:r>
      <w:proofErr w:type="gramStart"/>
      <w:r w:rsidRPr="00E70387">
        <w:rPr>
          <w:rFonts w:ascii="Consolas" w:hAnsi="Consolas" w:eastAsia="Times New Roman" w:cs="Times New Roman"/>
          <w:color w:val="CE9178"/>
          <w:sz w:val="21"/>
          <w:szCs w:val="21"/>
          <w:lang w:eastAsia="en-AU"/>
        </w:rPr>
        <w:t>2.&lt;</w:t>
      </w:r>
      <w:proofErr w:type="spellStart"/>
      <w:proofErr w:type="gramEnd"/>
      <w:r w:rsidRPr="00E70387">
        <w:rPr>
          <w:rFonts w:ascii="Consolas" w:hAnsi="Consolas" w:eastAsia="Times New Roman" w:cs="Times New Roman"/>
          <w:color w:val="CE9178"/>
          <w:sz w:val="21"/>
          <w:szCs w:val="21"/>
          <w:lang w:eastAsia="en-AU"/>
        </w:rPr>
        <w:t>ol</w:t>
      </w:r>
      <w:proofErr w:type="spellEnd"/>
      <w:r w:rsidRPr="00E70387">
        <w:rPr>
          <w:rFonts w:ascii="Consolas" w:hAnsi="Consolas" w:eastAsia="Times New Roman" w:cs="Times New Roman"/>
          <w:color w:val="CE9178"/>
          <w:sz w:val="21"/>
          <w:szCs w:val="21"/>
          <w:lang w:eastAsia="en-AU"/>
        </w:rPr>
        <w:t xml:space="preserve"> type="</w:t>
      </w:r>
      <w:proofErr w:type="spellStart"/>
      <w:r w:rsidRPr="00E70387">
        <w:rPr>
          <w:rFonts w:ascii="Consolas" w:hAnsi="Consolas" w:eastAsia="Times New Roman" w:cs="Times New Roman"/>
          <w:color w:val="CE9178"/>
          <w:sz w:val="21"/>
          <w:szCs w:val="21"/>
          <w:lang w:eastAsia="en-AU"/>
        </w:rPr>
        <w:t>i</w:t>
      </w:r>
      <w:proofErr w:type="spellEnd"/>
      <w:r w:rsidRPr="00E70387">
        <w:rPr>
          <w:rFonts w:ascii="Consolas" w:hAnsi="Consolas" w:eastAsia="Times New Roman" w:cs="Times New Roman"/>
          <w:color w:val="CE9178"/>
          <w:sz w:val="21"/>
          <w:szCs w:val="21"/>
          <w:lang w:eastAsia="en-AU"/>
        </w:rPr>
        <w:t xml:space="preserve">" style="margin-left: 70px"&gt; </w:t>
      </w:r>
      <w:r w:rsidRPr="00E70387">
        <w:rPr>
          <w:rFonts w:ascii="Consolas" w:hAnsi="Consolas" w:eastAsia="Times New Roman" w:cs="Times New Roman"/>
          <w:color w:val="569CD6"/>
          <w:sz w:val="21"/>
          <w:szCs w:val="21"/>
          <w:lang w:eastAsia="en-AU"/>
        </w:rPr>
        <w:t>\</w:t>
      </w:r>
    </w:p>
    <w:p w:rsidRPr="00E70387" w:rsidR="00E70387" w:rsidP="00E70387" w:rsidRDefault="00E70387" w14:paraId="5440277A" w14:textId="29C5BDD0">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 xml:space="preserve">&lt;li&gt;the Contractor receives an invoice to the value of $94,501.00 for carrying out all the work associated with Bill of Quantities Item B/Q29. &lt;/li&gt; </w:t>
      </w:r>
      <w:r w:rsidRPr="00E70387">
        <w:rPr>
          <w:rFonts w:ascii="Consolas" w:hAnsi="Consolas" w:eastAsia="Times New Roman" w:cs="Times New Roman"/>
          <w:color w:val="569CD6"/>
          <w:sz w:val="21"/>
          <w:szCs w:val="21"/>
          <w:lang w:eastAsia="en-AU"/>
        </w:rPr>
        <w:t>\</w:t>
      </w:r>
    </w:p>
    <w:p w:rsidRPr="00E70387" w:rsidR="00E70387" w:rsidP="00E70387" w:rsidRDefault="00E70387" w14:paraId="3C37691C" w14:textId="220FA26A">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&lt;li&gt;all the work associated with Item B/Q12 of the Bill of Quantities is &lt;strong&gt;&lt;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&gt;deleted&lt;/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 xml:space="preserve">&gt;&lt;/strong&gt; from the </w:t>
      </w:r>
      <w:proofErr w:type="gramStart"/>
      <w:r w:rsidRPr="00E70387">
        <w:rPr>
          <w:rFonts w:ascii="Consolas" w:hAnsi="Consolas" w:eastAsia="Times New Roman" w:cs="Times New Roman"/>
          <w:color w:val="CE9178"/>
          <w:sz w:val="21"/>
          <w:szCs w:val="21"/>
          <w:lang w:eastAsia="en-AU"/>
        </w:rPr>
        <w:t>Contract.&lt;</w:t>
      </w:r>
      <w:proofErr w:type="gramEnd"/>
      <w:r w:rsidRPr="00E70387">
        <w:rPr>
          <w:rFonts w:ascii="Consolas" w:hAnsi="Consolas" w:eastAsia="Times New Roman" w:cs="Times New Roman"/>
          <w:color w:val="CE9178"/>
          <w:sz w:val="21"/>
          <w:szCs w:val="21"/>
          <w:lang w:eastAsia="en-AU"/>
        </w:rPr>
        <w:t xml:space="preserve">/li&gt; </w:t>
      </w:r>
      <w:r w:rsidRPr="00E70387">
        <w:rPr>
          <w:rFonts w:ascii="Consolas" w:hAnsi="Consolas" w:eastAsia="Times New Roman" w:cs="Times New Roman"/>
          <w:color w:val="569CD6"/>
          <w:sz w:val="21"/>
          <w:szCs w:val="21"/>
          <w:lang w:eastAsia="en-AU"/>
        </w:rPr>
        <w:t>\</w:t>
      </w:r>
    </w:p>
    <w:p w:rsidRPr="00E70387" w:rsidR="00E70387" w:rsidP="00E70387" w:rsidRDefault="00E70387" w14:paraId="34C81F54" w14:textId="4CD68BC8">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&lt;li&gt;the &lt;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&gt;&lt;strong&gt;total cost&lt;/strong&gt;&lt;/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 xml:space="preserve">&gt; of the work carried out directly by the Contractor to complete all the work associated with Bill of Quantities Item B/Q28 was $99,210.00&lt;/li&gt; </w:t>
      </w:r>
      <w:r w:rsidRPr="00E70387">
        <w:rPr>
          <w:rFonts w:ascii="Consolas" w:hAnsi="Consolas" w:eastAsia="Times New Roman" w:cs="Times New Roman"/>
          <w:color w:val="569CD6"/>
          <w:sz w:val="21"/>
          <w:szCs w:val="21"/>
          <w:lang w:eastAsia="en-AU"/>
        </w:rPr>
        <w:t>\</w:t>
      </w:r>
    </w:p>
    <w:p w:rsidRPr="00E70387" w:rsidR="00E70387" w:rsidP="00E70387" w:rsidRDefault="00E70387" w14:paraId="7C66B047" w14:textId="5DBD583D">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&lt;li&gt;the &lt;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&gt;&lt;strong&gt;Contractor&amp;#</w:t>
      </w:r>
      <w:proofErr w:type="gramStart"/>
      <w:r w:rsidRPr="00E70387">
        <w:rPr>
          <w:rFonts w:ascii="Consolas" w:hAnsi="Consolas" w:eastAsia="Times New Roman" w:cs="Times New Roman"/>
          <w:color w:val="CE9178"/>
          <w:sz w:val="21"/>
          <w:szCs w:val="21"/>
          <w:lang w:eastAsia="en-AU"/>
        </w:rPr>
        <w:t>39;s</w:t>
      </w:r>
      <w:proofErr w:type="gramEnd"/>
      <w:r w:rsidRPr="00E70387">
        <w:rPr>
          <w:rFonts w:ascii="Consolas" w:hAnsi="Consolas" w:eastAsia="Times New Roman" w:cs="Times New Roman"/>
          <w:color w:val="CE9178"/>
          <w:sz w:val="21"/>
          <w:szCs w:val="21"/>
          <w:lang w:eastAsia="en-AU"/>
        </w:rPr>
        <w:t xml:space="preserve"> costs&lt;/strong&gt;&lt;/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 xml:space="preserve">&gt; to carry out part of the work associated with Bill of Quantities Item B/Q30 using his direct resources totalled $361,450.00 and he received an invoice from a subcontractor to complete the balance of the work for $531,000.00&lt;/li&gt; </w:t>
      </w:r>
      <w:r w:rsidRPr="00E70387">
        <w:rPr>
          <w:rFonts w:ascii="Consolas" w:hAnsi="Consolas" w:eastAsia="Times New Roman" w:cs="Times New Roman"/>
          <w:color w:val="569CD6"/>
          <w:sz w:val="21"/>
          <w:szCs w:val="21"/>
          <w:lang w:eastAsia="en-AU"/>
        </w:rPr>
        <w:t>\</w:t>
      </w:r>
    </w:p>
    <w:p w:rsidRPr="00E70387" w:rsidR="00E70387" w:rsidP="00E70387" w:rsidRDefault="00E70387" w14:paraId="0A85A109" w14:textId="43EEFB2B">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w:t>
      </w:r>
      <w:proofErr w:type="spellStart"/>
      <w:r w:rsidRPr="00E70387">
        <w:rPr>
          <w:rFonts w:ascii="Consolas" w:hAnsi="Consolas" w:eastAsia="Times New Roman" w:cs="Times New Roman"/>
          <w:color w:val="CE9178"/>
          <w:sz w:val="21"/>
          <w:szCs w:val="21"/>
          <w:lang w:eastAsia="en-AU"/>
        </w:rPr>
        <w:t>ol</w:t>
      </w:r>
      <w:proofErr w:type="spellEnd"/>
      <w:r w:rsidRPr="00E70387">
        <w:rPr>
          <w:rFonts w:ascii="Consolas" w:hAnsi="Consolas" w:eastAsia="Times New Roman" w:cs="Times New Roman"/>
          <w:color w:val="CE9178"/>
          <w:sz w:val="21"/>
          <w:szCs w:val="21"/>
          <w:lang w:eastAsia="en-AU"/>
        </w:rPr>
        <w:t>&gt;'</w:t>
      </w:r>
      <w:r w:rsidRPr="00E70387">
        <w:rPr>
          <w:rFonts w:ascii="Consolas" w:hAnsi="Consolas" w:eastAsia="Times New Roman" w:cs="Times New Roman"/>
          <w:color w:val="D4D4D4"/>
          <w:sz w:val="21"/>
          <w:szCs w:val="21"/>
          <w:lang w:eastAsia="en-AU"/>
        </w:rPr>
        <w:t>,</w:t>
      </w:r>
    </w:p>
    <w:p w:rsidRPr="00E70387" w:rsidR="00E70387" w:rsidP="00E70387" w:rsidRDefault="00E70387" w14:paraId="437F98E2" w14:textId="422686C0">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6A9955"/>
          <w:sz w:val="21"/>
          <w:szCs w:val="21"/>
          <w:lang w:eastAsia="en-AU"/>
        </w:rPr>
        <w:t>#2</w:t>
      </w:r>
    </w:p>
    <w:p w:rsidRPr="00E70387" w:rsidR="00E70387" w:rsidP="00E70387" w:rsidRDefault="00E70387" w14:paraId="1118DBF0" w14:textId="5B0C3D54">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'M</w:t>
      </w:r>
      <w:proofErr w:type="gramStart"/>
      <w:r w:rsidRPr="00E70387">
        <w:rPr>
          <w:rFonts w:ascii="Consolas" w:hAnsi="Consolas" w:eastAsia="Times New Roman" w:cs="Times New Roman"/>
          <w:color w:val="CE9178"/>
          <w:sz w:val="21"/>
          <w:szCs w:val="21"/>
          <w:lang w:eastAsia="en-AU"/>
        </w:rPr>
        <w:t>8.&lt;</w:t>
      </w:r>
      <w:proofErr w:type="spellStart"/>
      <w:proofErr w:type="gramEnd"/>
      <w:r w:rsidRPr="00E70387">
        <w:rPr>
          <w:rFonts w:ascii="Consolas" w:hAnsi="Consolas" w:eastAsia="Times New Roman" w:cs="Times New Roman"/>
          <w:color w:val="CE9178"/>
          <w:sz w:val="21"/>
          <w:szCs w:val="21"/>
          <w:lang w:eastAsia="en-AU"/>
        </w:rPr>
        <w:t>ol</w:t>
      </w:r>
      <w:proofErr w:type="spellEnd"/>
      <w:r w:rsidRPr="00E70387">
        <w:rPr>
          <w:rFonts w:ascii="Consolas" w:hAnsi="Consolas" w:eastAsia="Times New Roman" w:cs="Times New Roman"/>
          <w:color w:val="CE9178"/>
          <w:sz w:val="21"/>
          <w:szCs w:val="21"/>
          <w:lang w:eastAsia="en-AU"/>
        </w:rPr>
        <w:t xml:space="preserve"> type="</w:t>
      </w:r>
      <w:proofErr w:type="spellStart"/>
      <w:r w:rsidRPr="00E70387">
        <w:rPr>
          <w:rFonts w:ascii="Consolas" w:hAnsi="Consolas" w:eastAsia="Times New Roman" w:cs="Times New Roman"/>
          <w:color w:val="CE9178"/>
          <w:sz w:val="21"/>
          <w:szCs w:val="21"/>
          <w:lang w:eastAsia="en-AU"/>
        </w:rPr>
        <w:t>i</w:t>
      </w:r>
      <w:proofErr w:type="spellEnd"/>
      <w:r w:rsidRPr="00E70387">
        <w:rPr>
          <w:rFonts w:ascii="Consolas" w:hAnsi="Consolas" w:eastAsia="Times New Roman" w:cs="Times New Roman"/>
          <w:color w:val="CE9178"/>
          <w:sz w:val="21"/>
          <w:szCs w:val="21"/>
          <w:lang w:eastAsia="en-AU"/>
        </w:rPr>
        <w:t xml:space="preserve">" style="margin-left: 70px"&gt; </w:t>
      </w:r>
      <w:r w:rsidRPr="00E70387">
        <w:rPr>
          <w:rFonts w:ascii="Consolas" w:hAnsi="Consolas" w:eastAsia="Times New Roman" w:cs="Times New Roman"/>
          <w:color w:val="569CD6"/>
          <w:sz w:val="21"/>
          <w:szCs w:val="21"/>
          <w:lang w:eastAsia="en-AU"/>
        </w:rPr>
        <w:t>\</w:t>
      </w:r>
    </w:p>
    <w:p w:rsidRPr="00E70387" w:rsidR="00E70387" w:rsidP="00E70387" w:rsidRDefault="00E70387" w14:paraId="01BA44C2" w14:textId="7F99A796">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 xml:space="preserve">&lt;li&gt;the Contractor receives an invoice to the value of $94,510.00 for carrying out all the work associated with Bill of Quantities Item B/Q28. &lt;/li&gt; </w:t>
      </w:r>
      <w:r w:rsidRPr="00E70387">
        <w:rPr>
          <w:rFonts w:ascii="Consolas" w:hAnsi="Consolas" w:eastAsia="Times New Roman" w:cs="Times New Roman"/>
          <w:color w:val="569CD6"/>
          <w:sz w:val="21"/>
          <w:szCs w:val="21"/>
          <w:lang w:eastAsia="en-AU"/>
        </w:rPr>
        <w:t>\</w:t>
      </w:r>
    </w:p>
    <w:p w:rsidRPr="00E70387" w:rsidR="00E70387" w:rsidP="00E70387" w:rsidRDefault="00E70387" w14:paraId="61EC6D4A" w14:textId="44BF3129">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&lt;li&gt;all the work associated with Item B/Q21 of the Bill of Quantities is &lt;strong&gt;&lt;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&gt;deleted&lt;/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 xml:space="preserve">&gt;&lt;/strong&gt; from the </w:t>
      </w:r>
      <w:proofErr w:type="gramStart"/>
      <w:r w:rsidRPr="00E70387">
        <w:rPr>
          <w:rFonts w:ascii="Consolas" w:hAnsi="Consolas" w:eastAsia="Times New Roman" w:cs="Times New Roman"/>
          <w:color w:val="CE9178"/>
          <w:sz w:val="21"/>
          <w:szCs w:val="21"/>
          <w:lang w:eastAsia="en-AU"/>
        </w:rPr>
        <w:t>Contract.&lt;</w:t>
      </w:r>
      <w:proofErr w:type="gramEnd"/>
      <w:r w:rsidRPr="00E70387">
        <w:rPr>
          <w:rFonts w:ascii="Consolas" w:hAnsi="Consolas" w:eastAsia="Times New Roman" w:cs="Times New Roman"/>
          <w:color w:val="CE9178"/>
          <w:sz w:val="21"/>
          <w:szCs w:val="21"/>
          <w:lang w:eastAsia="en-AU"/>
        </w:rPr>
        <w:t xml:space="preserve">/li&gt; </w:t>
      </w:r>
      <w:r w:rsidRPr="00E70387">
        <w:rPr>
          <w:rFonts w:ascii="Consolas" w:hAnsi="Consolas" w:eastAsia="Times New Roman" w:cs="Times New Roman"/>
          <w:color w:val="569CD6"/>
          <w:sz w:val="21"/>
          <w:szCs w:val="21"/>
          <w:lang w:eastAsia="en-AU"/>
        </w:rPr>
        <w:t>\</w:t>
      </w:r>
    </w:p>
    <w:p w:rsidRPr="00E70387" w:rsidR="00E70387" w:rsidP="00E70387" w:rsidRDefault="00E70387" w14:paraId="46298D2C" w14:textId="6F3FE67A">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&lt;li&gt;the &lt;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&gt;&lt;strong&gt;total cost&lt;/strong&gt;&lt;/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 of the work carried out directly by the Contractor to complete all the work associated wi</w:t>
      </w:r>
      <w:r w:rsidR="00DD422C">
        <w:rPr>
          <w:rFonts w:ascii="Consolas" w:hAnsi="Consolas" w:eastAsia="Times New Roman" w:cs="Times New Roman"/>
          <w:color w:val="CE9178"/>
          <w:sz w:val="21"/>
          <w:szCs w:val="21"/>
          <w:lang w:eastAsia="en-AU"/>
        </w:rPr>
        <w:t>t</w:t>
      </w:r>
      <w:r w:rsidRPr="00E70387">
        <w:rPr>
          <w:rFonts w:ascii="Consolas" w:hAnsi="Consolas" w:eastAsia="Times New Roman" w:cs="Times New Roman"/>
          <w:color w:val="CE9178"/>
          <w:sz w:val="21"/>
          <w:szCs w:val="21"/>
          <w:lang w:eastAsia="en-AU"/>
        </w:rPr>
        <w:t>h Bill of Quantit</w:t>
      </w:r>
      <w:r w:rsidR="007916F0">
        <w:rPr>
          <w:rFonts w:ascii="Consolas" w:hAnsi="Consolas" w:eastAsia="Times New Roman" w:cs="Times New Roman"/>
          <w:color w:val="CE9178"/>
          <w:sz w:val="21"/>
          <w:szCs w:val="21"/>
          <w:lang w:eastAsia="en-AU"/>
        </w:rPr>
        <w:t>i</w:t>
      </w:r>
      <w:r w:rsidRPr="00E70387">
        <w:rPr>
          <w:rFonts w:ascii="Consolas" w:hAnsi="Consolas" w:eastAsia="Times New Roman" w:cs="Times New Roman"/>
          <w:color w:val="CE9178"/>
          <w:sz w:val="21"/>
          <w:szCs w:val="21"/>
          <w:lang w:eastAsia="en-AU"/>
        </w:rPr>
        <w:t xml:space="preserve">es Item B/Q29 was $99,120.00&lt;/li&gt; </w:t>
      </w:r>
      <w:r w:rsidRPr="00E70387">
        <w:rPr>
          <w:rFonts w:ascii="Consolas" w:hAnsi="Consolas" w:eastAsia="Times New Roman" w:cs="Times New Roman"/>
          <w:color w:val="569CD6"/>
          <w:sz w:val="21"/>
          <w:szCs w:val="21"/>
          <w:lang w:eastAsia="en-AU"/>
        </w:rPr>
        <w:t>\</w:t>
      </w:r>
    </w:p>
    <w:p w:rsidRPr="00E70387" w:rsidR="00E70387" w:rsidP="00E70387" w:rsidRDefault="00E70387" w14:paraId="4319A0EF" w14:textId="70A0D8E7">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&lt;li&gt;the &lt;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&gt;&lt;strong&gt;Contractor&amp;#</w:t>
      </w:r>
      <w:proofErr w:type="gramStart"/>
      <w:r w:rsidRPr="00E70387">
        <w:rPr>
          <w:rFonts w:ascii="Consolas" w:hAnsi="Consolas" w:eastAsia="Times New Roman" w:cs="Times New Roman"/>
          <w:color w:val="CE9178"/>
          <w:sz w:val="21"/>
          <w:szCs w:val="21"/>
          <w:lang w:eastAsia="en-AU"/>
        </w:rPr>
        <w:t>39;s</w:t>
      </w:r>
      <w:proofErr w:type="gramEnd"/>
      <w:r w:rsidRPr="00E70387">
        <w:rPr>
          <w:rFonts w:ascii="Consolas" w:hAnsi="Consolas" w:eastAsia="Times New Roman" w:cs="Times New Roman"/>
          <w:color w:val="CE9178"/>
          <w:sz w:val="21"/>
          <w:szCs w:val="21"/>
          <w:lang w:eastAsia="en-AU"/>
        </w:rPr>
        <w:t xml:space="preserve"> costs of using his direct resources&lt;/strong&gt;&lt;/</w:t>
      </w:r>
      <w:proofErr w:type="spellStart"/>
      <w:r w:rsidRPr="00E70387">
        <w:rPr>
          <w:rFonts w:ascii="Consolas" w:hAnsi="Consolas" w:eastAsia="Times New Roman" w:cs="Times New Roman"/>
          <w:color w:val="CE9178"/>
          <w:sz w:val="21"/>
          <w:szCs w:val="21"/>
          <w:lang w:eastAsia="en-AU"/>
        </w:rPr>
        <w:t>em</w:t>
      </w:r>
      <w:proofErr w:type="spellEnd"/>
      <w:r w:rsidRPr="00E70387">
        <w:rPr>
          <w:rFonts w:ascii="Consolas" w:hAnsi="Consolas" w:eastAsia="Times New Roman" w:cs="Times New Roman"/>
          <w:color w:val="CE9178"/>
          <w:sz w:val="21"/>
          <w:szCs w:val="21"/>
          <w:lang w:eastAsia="en-AU"/>
        </w:rPr>
        <w:t xml:space="preserve">&gt; to carry out part of the work associated with Bill of Quantities Item B/Q30 is $361,450.00 and he receives and invoice for $531,000.00 from the subcontractor who completes the balance of the work.&lt;/li&gt; </w:t>
      </w:r>
      <w:r w:rsidRPr="00E70387">
        <w:rPr>
          <w:rFonts w:ascii="Consolas" w:hAnsi="Consolas" w:eastAsia="Times New Roman" w:cs="Times New Roman"/>
          <w:color w:val="569CD6"/>
          <w:sz w:val="21"/>
          <w:szCs w:val="21"/>
          <w:lang w:eastAsia="en-AU"/>
        </w:rPr>
        <w:t>\</w:t>
      </w:r>
    </w:p>
    <w:p w:rsidRPr="00E70387" w:rsidR="00E70387" w:rsidP="00E70387" w:rsidRDefault="00E70387" w14:paraId="493FC365" w14:textId="65ADF73F">
      <w:pPr>
        <w:shd w:val="clear" w:color="auto" w:fill="1E1E1E"/>
        <w:spacing w:after="0" w:line="285" w:lineRule="atLeast"/>
        <w:rPr>
          <w:rFonts w:ascii="Consolas" w:hAnsi="Consolas" w:eastAsia="Times New Roman" w:cs="Times New Roman"/>
          <w:color w:val="D4D4D4"/>
          <w:sz w:val="21"/>
          <w:szCs w:val="21"/>
          <w:lang w:eastAsia="en-AU"/>
        </w:rPr>
      </w:pPr>
      <w:r w:rsidRPr="00E70387">
        <w:rPr>
          <w:rFonts w:ascii="Consolas" w:hAnsi="Consolas" w:eastAsia="Times New Roman" w:cs="Times New Roman"/>
          <w:color w:val="CE9178"/>
          <w:sz w:val="21"/>
          <w:szCs w:val="21"/>
          <w:lang w:eastAsia="en-AU"/>
        </w:rPr>
        <w:t>&lt;/</w:t>
      </w:r>
      <w:proofErr w:type="spellStart"/>
      <w:r w:rsidRPr="00E70387">
        <w:rPr>
          <w:rFonts w:ascii="Consolas" w:hAnsi="Consolas" w:eastAsia="Times New Roman" w:cs="Times New Roman"/>
          <w:color w:val="CE9178"/>
          <w:sz w:val="21"/>
          <w:szCs w:val="21"/>
          <w:lang w:eastAsia="en-AU"/>
        </w:rPr>
        <w:t>ol</w:t>
      </w:r>
      <w:proofErr w:type="spellEnd"/>
      <w:r w:rsidRPr="00E70387">
        <w:rPr>
          <w:rFonts w:ascii="Consolas" w:hAnsi="Consolas" w:eastAsia="Times New Roman" w:cs="Times New Roman"/>
          <w:color w:val="CE9178"/>
          <w:sz w:val="21"/>
          <w:szCs w:val="21"/>
          <w:lang w:eastAsia="en-AU"/>
        </w:rPr>
        <w:t>&gt;'</w:t>
      </w:r>
    </w:p>
    <w:p w:rsidR="00E70387" w:rsidP="009A136D" w:rsidRDefault="00E70387" w14:paraId="79282FE8"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9A136D" w14:paraId="0E933032" w14:textId="605006F8">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w:t>
      </w:r>
      <w:r w:rsidRPr="009A136D">
        <w:rPr>
          <w:rFonts w:ascii="Times New Roman" w:hAnsi="Times New Roman" w:eastAsia="Times New Roman" w:cs="Times New Roman"/>
          <w:i/>
          <w:iCs/>
          <w:color w:val="000000"/>
          <w:sz w:val="27"/>
          <w:szCs w:val="27"/>
          <w:lang w:eastAsia="en-AU"/>
        </w:rPr>
        <w:t> Show your workings </w:t>
      </w:r>
      <w:r w:rsidRPr="009A136D">
        <w:rPr>
          <w:rFonts w:ascii="Times New Roman" w:hAnsi="Times New Roman" w:eastAsia="Times New Roman" w:cs="Times New Roman"/>
          <w:b/>
          <w:bCs/>
          <w:i/>
          <w:iCs/>
          <w:color w:val="000000"/>
          <w:sz w:val="27"/>
          <w:szCs w:val="27"/>
          <w:lang w:eastAsia="en-AU"/>
        </w:rPr>
        <w:t>and</w:t>
      </w:r>
      <w:r w:rsidRPr="009A136D">
        <w:rPr>
          <w:rFonts w:ascii="Times New Roman" w:hAnsi="Times New Roman" w:eastAsia="Times New Roman" w:cs="Times New Roman"/>
          <w:i/>
          <w:iCs/>
          <w:color w:val="000000"/>
          <w:sz w:val="27"/>
          <w:szCs w:val="27"/>
          <w:lang w:eastAsia="en-AU"/>
        </w:rPr>
        <w:t> any relevant references from AS4000-1997</w:t>
      </w:r>
    </w:p>
    <w:p w:rsidRPr="009A136D" w:rsidR="009A136D" w:rsidP="009A136D" w:rsidRDefault="00791671" w14:paraId="3FAC9CFF"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53A23BA7">
          <v:rect id="_x0000_i1032" style="width:0;height:1.5pt" o:hr="t" o:hrstd="t" o:hralign="center" fillcolor="#a0a0a0" stroked="f"/>
        </w:pict>
      </w:r>
    </w:p>
    <w:p w:rsidRPr="009A136D" w:rsidR="009A136D" w:rsidP="009A136D" w:rsidRDefault="009A136D" w14:paraId="5C0FAA44"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6 (6.25 marks)</w:t>
      </w:r>
    </w:p>
    <w:p w:rsidR="009A136D" w:rsidP="009A136D" w:rsidRDefault="009A136D" w14:paraId="6003E56B" w14:textId="2B4BA559">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Make the following assumptions in rel</w:t>
      </w:r>
      <w:r w:rsidR="00090318">
        <w:rPr>
          <w:rFonts w:ascii="Times New Roman" w:hAnsi="Times New Roman" w:eastAsia="Times New Roman" w:cs="Times New Roman"/>
          <w:color w:val="000000"/>
          <w:sz w:val="27"/>
          <w:szCs w:val="27"/>
          <w:lang w:eastAsia="en-AU"/>
        </w:rPr>
        <w:t>a</w:t>
      </w:r>
      <w:r w:rsidRPr="009A136D">
        <w:rPr>
          <w:rFonts w:ascii="Times New Roman" w:hAnsi="Times New Roman" w:eastAsia="Times New Roman" w:cs="Times New Roman"/>
          <w:color w:val="000000"/>
          <w:sz w:val="27"/>
          <w:szCs w:val="27"/>
          <w:lang w:eastAsia="en-AU"/>
        </w:rPr>
        <w:t>tion to the assignment scenario:</w:t>
      </w:r>
    </w:p>
    <w:p w:rsidRPr="002C48F2" w:rsidR="002C48F2" w:rsidP="002C48F2" w:rsidRDefault="002C48F2" w14:paraId="6ED97467" w14:textId="77777777">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6A9955"/>
          <w:sz w:val="21"/>
          <w:szCs w:val="21"/>
          <w:lang w:eastAsia="en-AU"/>
        </w:rPr>
        <w:t>#1</w:t>
      </w:r>
    </w:p>
    <w:p w:rsidRPr="002C48F2" w:rsidR="002C48F2" w:rsidP="002C48F2" w:rsidRDefault="002C48F2" w14:paraId="2753780C" w14:textId="2909928C">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'OZ.&lt;ul type="disc"&gt;&lt;li&gt;You are the Superintendent for the </w:t>
      </w:r>
      <w:proofErr w:type="gramStart"/>
      <w:r w:rsidRPr="002C48F2">
        <w:rPr>
          <w:rFonts w:ascii="Consolas" w:hAnsi="Consolas" w:eastAsia="Times New Roman" w:cs="Times New Roman"/>
          <w:color w:val="CE9178"/>
          <w:sz w:val="21"/>
          <w:szCs w:val="21"/>
          <w:lang w:eastAsia="en-AU"/>
        </w:rPr>
        <w:t>contract.&lt;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48313C1A" w14:textId="6F47DA5A">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&lt;li&gt;today&amp;#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date is 17/01/2018.&lt;/li&gt; </w:t>
      </w:r>
      <w:r w:rsidRPr="002C48F2">
        <w:rPr>
          <w:rFonts w:ascii="Consolas" w:hAnsi="Consolas" w:eastAsia="Times New Roman" w:cs="Times New Roman"/>
          <w:color w:val="569CD6"/>
          <w:sz w:val="21"/>
          <w:szCs w:val="21"/>
          <w:lang w:eastAsia="en-AU"/>
        </w:rPr>
        <w:t>\</w:t>
      </w:r>
    </w:p>
    <w:p w:rsidRPr="002C48F2" w:rsidR="002C48F2" w:rsidP="002C48F2" w:rsidRDefault="002C48F2" w14:paraId="23DB7FD3" w14:textId="32909234">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&lt;li&gt;a situation has arisen where, although you are not certain, you suspect that the quality of one face of a reinforced concrete footing may not meet the requirements of the specification. </w:t>
      </w:r>
      <w:r w:rsidRPr="002C48F2">
        <w:rPr>
          <w:rFonts w:ascii="Consolas" w:hAnsi="Consolas" w:eastAsia="Times New Roman" w:cs="Times New Roman"/>
          <w:color w:val="569CD6"/>
          <w:sz w:val="21"/>
          <w:szCs w:val="21"/>
          <w:lang w:eastAsia="en-AU"/>
        </w:rPr>
        <w:t>\</w:t>
      </w:r>
    </w:p>
    <w:p w:rsidRPr="002C48F2" w:rsidR="002C48F2" w:rsidP="002C48F2" w:rsidRDefault="002C48F2" w14:paraId="36C374FB" w14:textId="6F4590C1">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&lt;/li&gt;Unfortunately, the footing was backfilled before you had an opportunity to inspect the </w:t>
      </w:r>
      <w:proofErr w:type="gramStart"/>
      <w:r w:rsidRPr="002C48F2">
        <w:rPr>
          <w:rFonts w:ascii="Consolas" w:hAnsi="Consolas" w:eastAsia="Times New Roman" w:cs="Times New Roman"/>
          <w:color w:val="CE9178"/>
          <w:sz w:val="21"/>
          <w:szCs w:val="21"/>
          <w:lang w:eastAsia="en-AU"/>
        </w:rPr>
        <w:t>workmanship.&lt;</w:t>
      </w:r>
      <w:proofErr w:type="gramEnd"/>
      <w:r w:rsidRPr="002C48F2">
        <w:rPr>
          <w:rFonts w:ascii="Consolas" w:hAnsi="Consolas" w:eastAsia="Times New Roman" w:cs="Times New Roman"/>
          <w:color w:val="CE9178"/>
          <w:sz w:val="21"/>
          <w:szCs w:val="21"/>
          <w:lang w:eastAsia="en-AU"/>
        </w:rPr>
        <w:t>/li&gt;&lt;/</w:t>
      </w:r>
      <w:proofErr w:type="spellStart"/>
      <w:r w:rsidRPr="002C48F2">
        <w:rPr>
          <w:rFonts w:ascii="Consolas" w:hAnsi="Consolas" w:eastAsia="Times New Roman" w:cs="Times New Roman"/>
          <w:color w:val="CE9178"/>
          <w:sz w:val="21"/>
          <w:szCs w:val="21"/>
          <w:lang w:eastAsia="en-AU"/>
        </w:rPr>
        <w:t>ol</w:t>
      </w:r>
      <w:proofErr w:type="spellEnd"/>
      <w:r w:rsidRPr="002C48F2">
        <w:rPr>
          <w:rFonts w:ascii="Consolas" w:hAnsi="Consolas" w:eastAsia="Times New Roman" w:cs="Times New Roman"/>
          <w:color w:val="CE9178"/>
          <w:sz w:val="21"/>
          <w:szCs w:val="21"/>
          <w:lang w:eastAsia="en-AU"/>
        </w:rPr>
        <w:t xml:space="preserve">&gt; </w:t>
      </w:r>
      <w:r w:rsidRPr="002C48F2">
        <w:rPr>
          <w:rFonts w:ascii="Consolas" w:hAnsi="Consolas" w:eastAsia="Times New Roman" w:cs="Times New Roman"/>
          <w:color w:val="569CD6"/>
          <w:sz w:val="21"/>
          <w:szCs w:val="21"/>
          <w:lang w:eastAsia="en-AU"/>
        </w:rPr>
        <w:t>\</w:t>
      </w:r>
    </w:p>
    <w:p w:rsidRPr="002C48F2" w:rsidR="002C48F2" w:rsidP="002C48F2" w:rsidRDefault="002C48F2" w14:paraId="036B84EC" w14:textId="5ACF4156">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&lt;p&gt;Prepare a notice to the Contractor, directing it to </w:t>
      </w:r>
      <w:proofErr w:type="gramStart"/>
      <w:r w:rsidRPr="002C48F2">
        <w:rPr>
          <w:rFonts w:ascii="Consolas" w:hAnsi="Consolas" w:eastAsia="Times New Roman" w:cs="Times New Roman"/>
          <w:color w:val="CE9178"/>
          <w:sz w:val="21"/>
          <w:szCs w:val="21"/>
          <w:lang w:eastAsia="en-AU"/>
        </w:rPr>
        <w:t>open up</w:t>
      </w:r>
      <w:proofErr w:type="gramEnd"/>
      <w:r w:rsidRPr="002C48F2">
        <w:rPr>
          <w:rFonts w:ascii="Consolas" w:hAnsi="Consolas" w:eastAsia="Times New Roman" w:cs="Times New Roman"/>
          <w:color w:val="CE9178"/>
          <w:sz w:val="21"/>
          <w:szCs w:val="21"/>
          <w:lang w:eastAsia="en-AU"/>
        </w:rPr>
        <w:t xml:space="preserve"> the work for inspection. The notice should also inform the Contractor of the possible consequences of this direction, and of any defective work that may be revealed by the </w:t>
      </w:r>
      <w:proofErr w:type="gramStart"/>
      <w:r w:rsidRPr="002C48F2">
        <w:rPr>
          <w:rFonts w:ascii="Consolas" w:hAnsi="Consolas" w:eastAsia="Times New Roman" w:cs="Times New Roman"/>
          <w:color w:val="CE9178"/>
          <w:sz w:val="21"/>
          <w:szCs w:val="21"/>
          <w:lang w:eastAsia="en-AU"/>
        </w:rPr>
        <w:t>inspection.&lt;</w:t>
      </w:r>
      <w:proofErr w:type="gramEnd"/>
      <w:r w:rsidRPr="002C48F2">
        <w:rPr>
          <w:rFonts w:ascii="Consolas" w:hAnsi="Consolas" w:eastAsia="Times New Roman" w:cs="Times New Roman"/>
          <w:color w:val="CE9178"/>
          <w:sz w:val="21"/>
          <w:szCs w:val="21"/>
          <w:lang w:eastAsia="en-AU"/>
        </w:rPr>
        <w:t>/p&gt; '</w:t>
      </w:r>
      <w:r w:rsidRPr="002C48F2">
        <w:rPr>
          <w:rFonts w:ascii="Consolas" w:hAnsi="Consolas" w:eastAsia="Times New Roman" w:cs="Times New Roman"/>
          <w:color w:val="D4D4D4"/>
          <w:sz w:val="21"/>
          <w:szCs w:val="21"/>
          <w:lang w:eastAsia="en-AU"/>
        </w:rPr>
        <w:t>,</w:t>
      </w:r>
    </w:p>
    <w:p w:rsidRPr="002C48F2" w:rsidR="002C48F2" w:rsidP="002C48F2" w:rsidRDefault="002C48F2" w14:paraId="4ED70D01" w14:textId="5C0A5895">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6A9955"/>
          <w:sz w:val="21"/>
          <w:szCs w:val="21"/>
          <w:lang w:eastAsia="en-AU"/>
        </w:rPr>
        <w:t>#2</w:t>
      </w:r>
    </w:p>
    <w:p w:rsidRPr="002C48F2" w:rsidR="002C48F2" w:rsidP="002C48F2" w:rsidRDefault="002C48F2" w14:paraId="2B1AACD7" w14:textId="13F52BE4">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'GR.&lt;ul type="disc"&gt;&lt;li&gt;you are the Superintendent for the </w:t>
      </w:r>
      <w:proofErr w:type="gramStart"/>
      <w:r w:rsidRPr="002C48F2">
        <w:rPr>
          <w:rFonts w:ascii="Consolas" w:hAnsi="Consolas" w:eastAsia="Times New Roman" w:cs="Times New Roman"/>
          <w:color w:val="CE9178"/>
          <w:sz w:val="21"/>
          <w:szCs w:val="21"/>
          <w:lang w:eastAsia="en-AU"/>
        </w:rPr>
        <w:t>Contract.&lt;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396586E7" w14:textId="3FA1828D">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&lt;li&gt;today&amp;#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date is 01/11/2017.&lt;/li&gt; </w:t>
      </w:r>
      <w:r w:rsidRPr="002C48F2">
        <w:rPr>
          <w:rFonts w:ascii="Consolas" w:hAnsi="Consolas" w:eastAsia="Times New Roman" w:cs="Times New Roman"/>
          <w:color w:val="569CD6"/>
          <w:sz w:val="21"/>
          <w:szCs w:val="21"/>
          <w:lang w:eastAsia="en-AU"/>
        </w:rPr>
        <w:t>\</w:t>
      </w:r>
    </w:p>
    <w:p w:rsidRPr="002C48F2" w:rsidR="002C48F2" w:rsidP="002C48F2" w:rsidRDefault="002C48F2" w14:paraId="06F51ABF" w14:textId="321A21F5">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&lt;li&gt;the Contractor is obliged to effect insurance of the </w:t>
      </w:r>
      <w:proofErr w:type="gramStart"/>
      <w:r w:rsidRPr="002C48F2">
        <w:rPr>
          <w:rFonts w:ascii="Consolas" w:hAnsi="Consolas" w:eastAsia="Times New Roman" w:cs="Times New Roman"/>
          <w:color w:val="CE9178"/>
          <w:sz w:val="21"/>
          <w:szCs w:val="21"/>
          <w:lang w:eastAsia="en-AU"/>
        </w:rPr>
        <w:t>Works.&lt;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040FC82A" w14:textId="2F957977">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&lt;li&gt;the date for giving the Contractor possession of the site has </w:t>
      </w:r>
      <w:proofErr w:type="gramStart"/>
      <w:r w:rsidRPr="002C48F2">
        <w:rPr>
          <w:rFonts w:ascii="Consolas" w:hAnsi="Consolas" w:eastAsia="Times New Roman" w:cs="Times New Roman"/>
          <w:color w:val="CE9178"/>
          <w:sz w:val="21"/>
          <w:szCs w:val="21"/>
          <w:lang w:eastAsia="en-AU"/>
        </w:rPr>
        <w:t>passed.&lt;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6C7E9E44" w14:textId="14618C52">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&lt;li&gt;whilst the Contractor asserts that the insurance has been effected, it has not provided any evidence of such insurance to the </w:t>
      </w:r>
      <w:proofErr w:type="gramStart"/>
      <w:r w:rsidRPr="002C48F2">
        <w:rPr>
          <w:rFonts w:ascii="Consolas" w:hAnsi="Consolas" w:eastAsia="Times New Roman" w:cs="Times New Roman"/>
          <w:color w:val="CE9178"/>
          <w:sz w:val="21"/>
          <w:szCs w:val="21"/>
          <w:lang w:eastAsia="en-AU"/>
        </w:rPr>
        <w:t>Principal.&lt;</w:t>
      </w:r>
      <w:proofErr w:type="gramEnd"/>
      <w:r w:rsidRPr="002C48F2">
        <w:rPr>
          <w:rFonts w:ascii="Consolas" w:hAnsi="Consolas" w:eastAsia="Times New Roman" w:cs="Times New Roman"/>
          <w:color w:val="CE9178"/>
          <w:sz w:val="21"/>
          <w:szCs w:val="21"/>
          <w:lang w:eastAsia="en-AU"/>
        </w:rPr>
        <w:t xml:space="preserve">/li&gt;&lt;/ul&gt; </w:t>
      </w:r>
      <w:r w:rsidRPr="002C48F2">
        <w:rPr>
          <w:rFonts w:ascii="Consolas" w:hAnsi="Consolas" w:eastAsia="Times New Roman" w:cs="Times New Roman"/>
          <w:color w:val="569CD6"/>
          <w:sz w:val="21"/>
          <w:szCs w:val="21"/>
          <w:lang w:eastAsia="en-AU"/>
        </w:rPr>
        <w:t>\</w:t>
      </w:r>
    </w:p>
    <w:p w:rsidRPr="002C48F2" w:rsidR="002C48F2" w:rsidP="002C48F2" w:rsidRDefault="002C48F2" w14:paraId="508A7A95" w14:textId="22DC89AB">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&lt;p&gt;Prepare a notice to the Contractor, informing it of the contractual consequences of its failure to comply with the </w:t>
      </w:r>
      <w:proofErr w:type="gramStart"/>
      <w:r w:rsidRPr="002C48F2">
        <w:rPr>
          <w:rFonts w:ascii="Consolas" w:hAnsi="Consolas" w:eastAsia="Times New Roman" w:cs="Times New Roman"/>
          <w:color w:val="CE9178"/>
          <w:sz w:val="21"/>
          <w:szCs w:val="21"/>
          <w:lang w:eastAsia="en-AU"/>
        </w:rPr>
        <w:t>Contract.&lt;</w:t>
      </w:r>
      <w:proofErr w:type="gramEnd"/>
      <w:r w:rsidRPr="002C48F2">
        <w:rPr>
          <w:rFonts w:ascii="Consolas" w:hAnsi="Consolas" w:eastAsia="Times New Roman" w:cs="Times New Roman"/>
          <w:color w:val="CE9178"/>
          <w:sz w:val="21"/>
          <w:szCs w:val="21"/>
          <w:lang w:eastAsia="en-AU"/>
        </w:rPr>
        <w:t>/p&gt;'</w:t>
      </w:r>
      <w:r w:rsidRPr="002C48F2">
        <w:rPr>
          <w:rFonts w:ascii="Consolas" w:hAnsi="Consolas" w:eastAsia="Times New Roman" w:cs="Times New Roman"/>
          <w:color w:val="D4D4D4"/>
          <w:sz w:val="21"/>
          <w:szCs w:val="21"/>
          <w:lang w:eastAsia="en-AU"/>
        </w:rPr>
        <w:t>,</w:t>
      </w:r>
    </w:p>
    <w:p w:rsidRPr="002C48F2" w:rsidR="002C48F2" w:rsidP="002C48F2" w:rsidRDefault="002C48F2" w14:paraId="6B8D84E9" w14:textId="019A2FAE">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6A9955"/>
          <w:sz w:val="21"/>
          <w:szCs w:val="21"/>
          <w:lang w:eastAsia="en-AU"/>
        </w:rPr>
        <w:t>#3</w:t>
      </w:r>
    </w:p>
    <w:p w:rsidRPr="002C48F2" w:rsidR="002C48F2" w:rsidP="002C48F2" w:rsidRDefault="002C48F2" w14:paraId="2F30D63B" w14:textId="1323CF6D">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'EA.&lt;ul type="disc"&gt;&lt;li&gt;you are the Superintendent for the </w:t>
      </w:r>
      <w:proofErr w:type="gramStart"/>
      <w:r w:rsidRPr="002C48F2">
        <w:rPr>
          <w:rFonts w:ascii="Consolas" w:hAnsi="Consolas" w:eastAsia="Times New Roman" w:cs="Times New Roman"/>
          <w:color w:val="CE9178"/>
          <w:sz w:val="21"/>
          <w:szCs w:val="21"/>
          <w:lang w:eastAsia="en-AU"/>
        </w:rPr>
        <w:t>Contract.&lt;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7F976B5F" w14:textId="5FD93854">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&lt;li&gt;today&amp;#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date is 27/12/2017.&lt;/li&gt; </w:t>
      </w:r>
      <w:r w:rsidRPr="002C48F2">
        <w:rPr>
          <w:rFonts w:ascii="Consolas" w:hAnsi="Consolas" w:eastAsia="Times New Roman" w:cs="Times New Roman"/>
          <w:color w:val="569CD6"/>
          <w:sz w:val="21"/>
          <w:szCs w:val="21"/>
          <w:lang w:eastAsia="en-AU"/>
        </w:rPr>
        <w:t>\</w:t>
      </w:r>
    </w:p>
    <w:p w:rsidRPr="002C48F2" w:rsidR="002C48F2" w:rsidP="002C48F2" w:rsidRDefault="002C48F2" w14:paraId="6EFF28D3" w14:textId="2B52C88B">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&lt;li&gt;heavy rain has caused the sides of a deep excavation which is part of WUC to become </w:t>
      </w:r>
      <w:proofErr w:type="gramStart"/>
      <w:r w:rsidRPr="002C48F2">
        <w:rPr>
          <w:rFonts w:ascii="Consolas" w:hAnsi="Consolas" w:eastAsia="Times New Roman" w:cs="Times New Roman"/>
          <w:color w:val="CE9178"/>
          <w:sz w:val="21"/>
          <w:szCs w:val="21"/>
          <w:lang w:eastAsia="en-AU"/>
        </w:rPr>
        <w:t>unstable.&lt;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4DCE16AB" w14:textId="21E44C5F">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&lt;li&gt;a residential building on the adjacent lot is likely to be undermined and collapse within hours unless emergency shoring work is carried out </w:t>
      </w:r>
      <w:proofErr w:type="gramStart"/>
      <w:r w:rsidRPr="002C48F2">
        <w:rPr>
          <w:rFonts w:ascii="Consolas" w:hAnsi="Consolas" w:eastAsia="Times New Roman" w:cs="Times New Roman"/>
          <w:color w:val="CE9178"/>
          <w:sz w:val="21"/>
          <w:szCs w:val="21"/>
          <w:lang w:eastAsia="en-AU"/>
        </w:rPr>
        <w:t>urgently.&lt;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76488D3D" w14:textId="4E52A41D">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&lt;li&gt;it is after midnight and the Contractor&amp;#39s representative has not been contactable for hours since you arrived at the site late this </w:t>
      </w:r>
      <w:proofErr w:type="gramStart"/>
      <w:r w:rsidRPr="002C48F2">
        <w:rPr>
          <w:rFonts w:ascii="Consolas" w:hAnsi="Consolas" w:eastAsia="Times New Roman" w:cs="Times New Roman"/>
          <w:color w:val="CE9178"/>
          <w:sz w:val="21"/>
          <w:szCs w:val="21"/>
          <w:lang w:eastAsia="en-AU"/>
        </w:rPr>
        <w:t>afternoon.&lt;</w:t>
      </w:r>
      <w:proofErr w:type="gramEnd"/>
      <w:r w:rsidRPr="002C48F2">
        <w:rPr>
          <w:rFonts w:ascii="Consolas" w:hAnsi="Consolas" w:eastAsia="Times New Roman" w:cs="Times New Roman"/>
          <w:color w:val="CE9178"/>
          <w:sz w:val="21"/>
          <w:szCs w:val="21"/>
          <w:lang w:eastAsia="en-AU"/>
        </w:rPr>
        <w:t xml:space="preserve">/li&gt;&lt;/ul&gt; </w:t>
      </w:r>
      <w:r w:rsidRPr="002C48F2">
        <w:rPr>
          <w:rFonts w:ascii="Consolas" w:hAnsi="Consolas" w:eastAsia="Times New Roman" w:cs="Times New Roman"/>
          <w:color w:val="569CD6"/>
          <w:sz w:val="21"/>
          <w:szCs w:val="21"/>
          <w:lang w:eastAsia="en-AU"/>
        </w:rPr>
        <w:t>\</w:t>
      </w:r>
    </w:p>
    <w:p w:rsidRPr="002C48F2" w:rsidR="002C48F2" w:rsidP="002C48F2" w:rsidRDefault="002C48F2" w14:paraId="585F454F" w14:textId="536ED0F0">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&lt;p&gt;Prepare a notice to the Contractor, informing it that the Principal intends to take the urgent action necessary to prevent collapse of the neighbouring building and advising of the contractual consequences of the Contractor&amp;#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failure to take action.&lt;/p&gt;'</w:t>
      </w:r>
      <w:r w:rsidRPr="002C48F2">
        <w:rPr>
          <w:rFonts w:ascii="Consolas" w:hAnsi="Consolas" w:eastAsia="Times New Roman" w:cs="Times New Roman"/>
          <w:color w:val="D4D4D4"/>
          <w:sz w:val="21"/>
          <w:szCs w:val="21"/>
          <w:lang w:eastAsia="en-AU"/>
        </w:rPr>
        <w:t>,</w:t>
      </w:r>
    </w:p>
    <w:p w:rsidRPr="002C48F2" w:rsidR="002C48F2" w:rsidP="002C48F2" w:rsidRDefault="002C48F2" w14:paraId="59F2D41F" w14:textId="5D52704F">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6A9955"/>
          <w:sz w:val="21"/>
          <w:szCs w:val="21"/>
          <w:lang w:eastAsia="en-AU"/>
        </w:rPr>
        <w:t>#4</w:t>
      </w:r>
    </w:p>
    <w:p w:rsidRPr="002C48F2" w:rsidR="002C48F2" w:rsidP="002C48F2" w:rsidRDefault="002C48F2" w14:paraId="53C07CBB" w14:textId="3EAB80D5">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w:t>
      </w:r>
      <w:proofErr w:type="gramStart"/>
      <w:r w:rsidRPr="002C48F2">
        <w:rPr>
          <w:rFonts w:ascii="Consolas" w:hAnsi="Consolas" w:eastAsia="Times New Roman" w:cs="Times New Roman"/>
          <w:color w:val="CE9178"/>
          <w:sz w:val="21"/>
          <w:szCs w:val="21"/>
          <w:lang w:eastAsia="en-AU"/>
        </w:rPr>
        <w:t>TT.&lt;</w:t>
      </w:r>
      <w:proofErr w:type="gramEnd"/>
      <w:r w:rsidRPr="002C48F2">
        <w:rPr>
          <w:rFonts w:ascii="Consolas" w:hAnsi="Consolas" w:eastAsia="Times New Roman" w:cs="Times New Roman"/>
          <w:color w:val="CE9178"/>
          <w:sz w:val="21"/>
          <w:szCs w:val="21"/>
          <w:lang w:eastAsia="en-AU"/>
        </w:rPr>
        <w:t xml:space="preserve">ul type="disc"&gt;&lt;li&gt;you are the Contractor&amp;#39;s representative for the Contract&lt;/li&gt; </w:t>
      </w:r>
      <w:r w:rsidRPr="002C48F2">
        <w:rPr>
          <w:rFonts w:ascii="Consolas" w:hAnsi="Consolas" w:eastAsia="Times New Roman" w:cs="Times New Roman"/>
          <w:color w:val="569CD6"/>
          <w:sz w:val="21"/>
          <w:szCs w:val="21"/>
          <w:lang w:eastAsia="en-AU"/>
        </w:rPr>
        <w:t>\</w:t>
      </w:r>
    </w:p>
    <w:p w:rsidRPr="002C48F2" w:rsidR="002C48F2" w:rsidP="002C48F2" w:rsidRDefault="002C48F2" w14:paraId="1A7DF91D" w14:textId="547A4810">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&lt;li&gt;today&amp;#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date is 27/12/2017.&lt;/li&gt; </w:t>
      </w:r>
      <w:r w:rsidRPr="002C48F2">
        <w:rPr>
          <w:rFonts w:ascii="Consolas" w:hAnsi="Consolas" w:eastAsia="Times New Roman" w:cs="Times New Roman"/>
          <w:color w:val="569CD6"/>
          <w:sz w:val="21"/>
          <w:szCs w:val="21"/>
          <w:lang w:eastAsia="en-AU"/>
        </w:rPr>
        <w:t>\</w:t>
      </w:r>
    </w:p>
    <w:p w:rsidRPr="002C48F2" w:rsidR="002C48F2" w:rsidP="002C48F2" w:rsidRDefault="002C48F2" w14:paraId="6DCA8594" w14:textId="722B8219">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&lt;li&gt;the Principal has not made any payment of moneys due for more than two </w:t>
      </w:r>
      <w:proofErr w:type="gramStart"/>
      <w:r w:rsidRPr="002C48F2">
        <w:rPr>
          <w:rFonts w:ascii="Consolas" w:hAnsi="Consolas" w:eastAsia="Times New Roman" w:cs="Times New Roman"/>
          <w:color w:val="CE9178"/>
          <w:sz w:val="21"/>
          <w:szCs w:val="21"/>
          <w:lang w:eastAsia="en-AU"/>
        </w:rPr>
        <w:t>months.&lt;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0D7379E0" w14:textId="0A2AF5B1">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&lt;li&gt;two weeks ago, in accordance with Cl 39.8 you gave the Principal a notice to show cause within eight days of the </w:t>
      </w:r>
      <w:proofErr w:type="gramStart"/>
      <w:r w:rsidRPr="002C48F2">
        <w:rPr>
          <w:rFonts w:ascii="Consolas" w:hAnsi="Consolas" w:eastAsia="Times New Roman" w:cs="Times New Roman"/>
          <w:color w:val="CE9178"/>
          <w:sz w:val="21"/>
          <w:szCs w:val="21"/>
          <w:lang w:eastAsia="en-AU"/>
        </w:rPr>
        <w:t>notice.&lt;</w:t>
      </w:r>
      <w:proofErr w:type="gramEnd"/>
      <w:r w:rsidRPr="002C48F2">
        <w:rPr>
          <w:rFonts w:ascii="Consolas" w:hAnsi="Consolas" w:eastAsia="Times New Roman" w:cs="Times New Roman"/>
          <w:color w:val="CE9178"/>
          <w:sz w:val="21"/>
          <w:szCs w:val="21"/>
          <w:lang w:eastAsia="en-AU"/>
        </w:rPr>
        <w:t xml:space="preserve">/li&gt; </w:t>
      </w:r>
      <w:r w:rsidRPr="002C48F2">
        <w:rPr>
          <w:rFonts w:ascii="Consolas" w:hAnsi="Consolas" w:eastAsia="Times New Roman" w:cs="Times New Roman"/>
          <w:color w:val="569CD6"/>
          <w:sz w:val="21"/>
          <w:szCs w:val="21"/>
          <w:lang w:eastAsia="en-AU"/>
        </w:rPr>
        <w:t>\</w:t>
      </w:r>
    </w:p>
    <w:p w:rsidRPr="002C48F2" w:rsidR="002C48F2" w:rsidP="002C48F2" w:rsidRDefault="002C48F2" w14:paraId="22174AA3" w14:textId="2D203D7A">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 xml:space="preserve">&lt;li&gt;the Principal has not </w:t>
      </w:r>
      <w:proofErr w:type="gramStart"/>
      <w:r w:rsidRPr="002C48F2">
        <w:rPr>
          <w:rFonts w:ascii="Consolas" w:hAnsi="Consolas" w:eastAsia="Times New Roman" w:cs="Times New Roman"/>
          <w:color w:val="CE9178"/>
          <w:sz w:val="21"/>
          <w:szCs w:val="21"/>
          <w:lang w:eastAsia="en-AU"/>
        </w:rPr>
        <w:t>replied.&lt;</w:t>
      </w:r>
      <w:proofErr w:type="gramEnd"/>
      <w:r w:rsidRPr="002C48F2">
        <w:rPr>
          <w:rFonts w:ascii="Consolas" w:hAnsi="Consolas" w:eastAsia="Times New Roman" w:cs="Times New Roman"/>
          <w:color w:val="CE9178"/>
          <w:sz w:val="21"/>
          <w:szCs w:val="21"/>
          <w:lang w:eastAsia="en-AU"/>
        </w:rPr>
        <w:t xml:space="preserve">/li&gt;&lt;/ul&gt; </w:t>
      </w:r>
      <w:r w:rsidRPr="002C48F2">
        <w:rPr>
          <w:rFonts w:ascii="Consolas" w:hAnsi="Consolas" w:eastAsia="Times New Roman" w:cs="Times New Roman"/>
          <w:color w:val="569CD6"/>
          <w:sz w:val="21"/>
          <w:szCs w:val="21"/>
          <w:lang w:eastAsia="en-AU"/>
        </w:rPr>
        <w:t>\</w:t>
      </w:r>
    </w:p>
    <w:p w:rsidRPr="002C48F2" w:rsidR="002C48F2" w:rsidP="002C48F2" w:rsidRDefault="002C48F2" w14:paraId="729714E5" w14:textId="48E3314F">
      <w:pPr>
        <w:shd w:val="clear" w:color="auto" w:fill="1E1E1E"/>
        <w:spacing w:after="0" w:line="285" w:lineRule="atLeast"/>
        <w:rPr>
          <w:rFonts w:ascii="Consolas" w:hAnsi="Consolas" w:eastAsia="Times New Roman" w:cs="Times New Roman"/>
          <w:color w:val="D4D4D4"/>
          <w:sz w:val="21"/>
          <w:szCs w:val="21"/>
          <w:lang w:eastAsia="en-AU"/>
        </w:rPr>
      </w:pPr>
      <w:r w:rsidRPr="002C48F2">
        <w:rPr>
          <w:rFonts w:ascii="Consolas" w:hAnsi="Consolas" w:eastAsia="Times New Roman" w:cs="Times New Roman"/>
          <w:color w:val="CE9178"/>
          <w:sz w:val="21"/>
          <w:szCs w:val="21"/>
          <w:lang w:eastAsia="en-AU"/>
        </w:rPr>
        <w:t>&lt;p&gt;Prepare a notice to the Principal informing it that the Contractor is suspending the whole of WUC, and advising of the potential consequences of the Principal&amp;#</w:t>
      </w:r>
      <w:proofErr w:type="gramStart"/>
      <w:r w:rsidRPr="002C48F2">
        <w:rPr>
          <w:rFonts w:ascii="Consolas" w:hAnsi="Consolas" w:eastAsia="Times New Roman" w:cs="Times New Roman"/>
          <w:color w:val="CE9178"/>
          <w:sz w:val="21"/>
          <w:szCs w:val="21"/>
          <w:lang w:eastAsia="en-AU"/>
        </w:rPr>
        <w:t>39;s</w:t>
      </w:r>
      <w:proofErr w:type="gramEnd"/>
      <w:r w:rsidRPr="002C48F2">
        <w:rPr>
          <w:rFonts w:ascii="Consolas" w:hAnsi="Consolas" w:eastAsia="Times New Roman" w:cs="Times New Roman"/>
          <w:color w:val="CE9178"/>
          <w:sz w:val="21"/>
          <w:szCs w:val="21"/>
          <w:lang w:eastAsia="en-AU"/>
        </w:rPr>
        <w:t xml:space="preserve"> failure to show cause.&lt;/p&gt;'</w:t>
      </w:r>
    </w:p>
    <w:p w:rsidRPr="009A136D" w:rsidR="002C48F2" w:rsidP="009A136D" w:rsidRDefault="002C48F2" w14:paraId="10130959"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791671" w14:paraId="4983251A"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11D74A6A">
          <v:rect id="_x0000_i1033" style="width:0;height:1.5pt" o:hr="t" o:hrstd="t" o:hralign="center" fillcolor="#a0a0a0" stroked="f"/>
        </w:pict>
      </w:r>
    </w:p>
    <w:p w:rsidRPr="009A136D" w:rsidR="009A136D" w:rsidP="009A136D" w:rsidRDefault="009A136D" w14:paraId="47333348"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7 (7.5 marks)</w:t>
      </w:r>
    </w:p>
    <w:p w:rsidR="009A136D" w:rsidP="009A136D" w:rsidRDefault="009A136D" w14:paraId="12432D05" w14:textId="679E86FB">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Specify where in AS4000-1997 the following can be found:</w:t>
      </w:r>
    </w:p>
    <w:p w:rsidRPr="00CB5F66" w:rsidR="00CB5F66" w:rsidP="00CB5F66" w:rsidRDefault="00CB5F66" w14:paraId="51012E97" w14:textId="77777777">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gramStart"/>
      <w:r w:rsidRPr="00CB5F66">
        <w:rPr>
          <w:rFonts w:ascii="Consolas" w:hAnsi="Consolas" w:eastAsia="Times New Roman" w:cs="Times New Roman"/>
          <w:color w:val="CE9178"/>
          <w:sz w:val="21"/>
          <w:szCs w:val="21"/>
          <w:lang w:eastAsia="en-AU"/>
        </w:rPr>
        <w:t>01.identities</w:t>
      </w:r>
      <w:proofErr w:type="gramEnd"/>
      <w:r w:rsidRPr="00CB5F66">
        <w:rPr>
          <w:rFonts w:ascii="Consolas" w:hAnsi="Consolas" w:eastAsia="Times New Roman" w:cs="Times New Roman"/>
          <w:color w:val="CE9178"/>
          <w:sz w:val="21"/>
          <w:szCs w:val="21"/>
          <w:lang w:eastAsia="en-AU"/>
        </w:rPr>
        <w:t xml:space="preserve"> of the parties to the Contract'</w:t>
      </w:r>
      <w:r w:rsidRPr="00CB5F66">
        <w:rPr>
          <w:rFonts w:ascii="Consolas" w:hAnsi="Consolas" w:eastAsia="Times New Roman" w:cs="Times New Roman"/>
          <w:color w:val="D4D4D4"/>
          <w:sz w:val="21"/>
          <w:szCs w:val="21"/>
          <w:lang w:eastAsia="en-AU"/>
        </w:rPr>
        <w:t>,</w:t>
      </w:r>
    </w:p>
    <w:p w:rsidRPr="00CB5F66" w:rsidR="00CB5F66" w:rsidP="00CB5F66" w:rsidRDefault="00CB5F66" w14:paraId="35653DCF" w14:textId="758BEEC6">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proofErr w:type="gramStart"/>
      <w:r w:rsidRPr="00CB5F66">
        <w:rPr>
          <w:rFonts w:ascii="Consolas" w:hAnsi="Consolas" w:eastAsia="Times New Roman" w:cs="Times New Roman"/>
          <w:color w:val="CE9178"/>
          <w:sz w:val="21"/>
          <w:szCs w:val="21"/>
          <w:lang w:eastAsia="en-AU"/>
        </w:rPr>
        <w:t>PQ.details</w:t>
      </w:r>
      <w:proofErr w:type="spellEnd"/>
      <w:proofErr w:type="gramEnd"/>
      <w:r w:rsidRPr="00CB5F66">
        <w:rPr>
          <w:rFonts w:ascii="Consolas" w:hAnsi="Consolas" w:eastAsia="Times New Roman" w:cs="Times New Roman"/>
          <w:color w:val="CE9178"/>
          <w:sz w:val="21"/>
          <w:szCs w:val="21"/>
          <w:lang w:eastAsia="en-AU"/>
        </w:rPr>
        <w:t xml:space="preserve"> of substantial breaches by the parties'</w:t>
      </w:r>
      <w:r w:rsidRPr="00CB5F66">
        <w:rPr>
          <w:rFonts w:ascii="Consolas" w:hAnsi="Consolas" w:eastAsia="Times New Roman" w:cs="Times New Roman"/>
          <w:color w:val="D4D4D4"/>
          <w:sz w:val="21"/>
          <w:szCs w:val="21"/>
          <w:lang w:eastAsia="en-AU"/>
        </w:rPr>
        <w:t>,</w:t>
      </w:r>
    </w:p>
    <w:p w:rsidRPr="00CB5F66" w:rsidR="00CB5F66" w:rsidP="00CB5F66" w:rsidRDefault="00CB5F66" w14:paraId="0800F7B5" w14:textId="14541300">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r w:rsidRPr="00CB5F66">
        <w:rPr>
          <w:rFonts w:ascii="Consolas" w:hAnsi="Consolas" w:eastAsia="Times New Roman" w:cs="Times New Roman"/>
          <w:color w:val="CE9178"/>
          <w:sz w:val="21"/>
          <w:szCs w:val="21"/>
          <w:lang w:eastAsia="en-AU"/>
        </w:rPr>
        <w:t>UB.why</w:t>
      </w:r>
      <w:proofErr w:type="spellEnd"/>
      <w:r w:rsidRPr="00CB5F66">
        <w:rPr>
          <w:rFonts w:ascii="Consolas" w:hAnsi="Consolas" w:eastAsia="Times New Roman" w:cs="Times New Roman"/>
          <w:color w:val="CE9178"/>
          <w:sz w:val="21"/>
          <w:szCs w:val="21"/>
          <w:lang w:eastAsia="en-AU"/>
        </w:rPr>
        <w:t>, when and by whom a construction program is created'</w:t>
      </w:r>
      <w:r w:rsidRPr="00CB5F66">
        <w:rPr>
          <w:rFonts w:ascii="Consolas" w:hAnsi="Consolas" w:eastAsia="Times New Roman" w:cs="Times New Roman"/>
          <w:color w:val="D4D4D4"/>
          <w:sz w:val="21"/>
          <w:szCs w:val="21"/>
          <w:lang w:eastAsia="en-AU"/>
        </w:rPr>
        <w:t>,</w:t>
      </w:r>
    </w:p>
    <w:p w:rsidRPr="00CB5F66" w:rsidR="00CB5F66" w:rsidP="00CB5F66" w:rsidRDefault="00CB5F66" w14:paraId="282B9580" w14:textId="78699E38">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'M3.the identity of any subcontractor nominated by the Principal that must be used by the Contractor to carry out a specified part of the WUC'</w:t>
      </w:r>
      <w:r w:rsidRPr="00CB5F66">
        <w:rPr>
          <w:rFonts w:ascii="Consolas" w:hAnsi="Consolas" w:eastAsia="Times New Roman" w:cs="Times New Roman"/>
          <w:color w:val="D4D4D4"/>
          <w:sz w:val="21"/>
          <w:szCs w:val="21"/>
          <w:lang w:eastAsia="en-AU"/>
        </w:rPr>
        <w:t>,</w:t>
      </w:r>
    </w:p>
    <w:p w:rsidRPr="00CB5F66" w:rsidR="00CB5F66" w:rsidP="00CB5F66" w:rsidRDefault="00CB5F66" w14:paraId="2B131290" w14:textId="06E7C588">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'6</w:t>
      </w:r>
      <w:proofErr w:type="gramStart"/>
      <w:r w:rsidRPr="00CB5F66">
        <w:rPr>
          <w:rFonts w:ascii="Consolas" w:hAnsi="Consolas" w:eastAsia="Times New Roman" w:cs="Times New Roman"/>
          <w:color w:val="CE9178"/>
          <w:sz w:val="21"/>
          <w:szCs w:val="21"/>
          <w:lang w:eastAsia="en-AU"/>
        </w:rPr>
        <w:t>T.risks</w:t>
      </w:r>
      <w:proofErr w:type="gramEnd"/>
      <w:r w:rsidRPr="00CB5F66">
        <w:rPr>
          <w:rFonts w:ascii="Consolas" w:hAnsi="Consolas" w:eastAsia="Times New Roman" w:cs="Times New Roman"/>
          <w:color w:val="CE9178"/>
          <w:sz w:val="21"/>
          <w:szCs w:val="21"/>
          <w:lang w:eastAsia="en-AU"/>
        </w:rPr>
        <w:t xml:space="preserve"> of loss or damage to WUC for which the Principal is liable'</w:t>
      </w:r>
      <w:r w:rsidRPr="00CB5F66">
        <w:rPr>
          <w:rFonts w:ascii="Consolas" w:hAnsi="Consolas" w:eastAsia="Times New Roman" w:cs="Times New Roman"/>
          <w:color w:val="D4D4D4"/>
          <w:sz w:val="21"/>
          <w:szCs w:val="21"/>
          <w:lang w:eastAsia="en-AU"/>
        </w:rPr>
        <w:t>,</w:t>
      </w:r>
    </w:p>
    <w:p w:rsidRPr="00CB5F66" w:rsidR="00CB5F66" w:rsidP="00CB5F66" w:rsidRDefault="00CB5F66" w14:paraId="15BBE798" w14:textId="04919733">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proofErr w:type="gramStart"/>
      <w:r w:rsidRPr="00CB5F66">
        <w:rPr>
          <w:rFonts w:ascii="Consolas" w:hAnsi="Consolas" w:eastAsia="Times New Roman" w:cs="Times New Roman"/>
          <w:color w:val="CE9178"/>
          <w:sz w:val="21"/>
          <w:szCs w:val="21"/>
          <w:lang w:eastAsia="en-AU"/>
        </w:rPr>
        <w:t>RM.whether</w:t>
      </w:r>
      <w:proofErr w:type="spellEnd"/>
      <w:proofErr w:type="gramEnd"/>
      <w:r w:rsidRPr="00CB5F66">
        <w:rPr>
          <w:rFonts w:ascii="Consolas" w:hAnsi="Consolas" w:eastAsia="Times New Roman" w:cs="Times New Roman"/>
          <w:color w:val="CE9178"/>
          <w:sz w:val="21"/>
          <w:szCs w:val="21"/>
          <w:lang w:eastAsia="en-AU"/>
        </w:rPr>
        <w:t xml:space="preserve"> the bill of quantities forms part of the Contract'</w:t>
      </w:r>
      <w:r w:rsidRPr="00CB5F66">
        <w:rPr>
          <w:rFonts w:ascii="Consolas" w:hAnsi="Consolas" w:eastAsia="Times New Roman" w:cs="Times New Roman"/>
          <w:color w:val="D4D4D4"/>
          <w:sz w:val="21"/>
          <w:szCs w:val="21"/>
          <w:lang w:eastAsia="en-AU"/>
        </w:rPr>
        <w:t>,</w:t>
      </w:r>
    </w:p>
    <w:p w:rsidRPr="00CB5F66" w:rsidR="00CB5F66" w:rsidP="00CB5F66" w:rsidRDefault="00CB5F66" w14:paraId="64B07E6B" w14:textId="60623A1F">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proofErr w:type="gramStart"/>
      <w:r w:rsidRPr="00CB5F66">
        <w:rPr>
          <w:rFonts w:ascii="Consolas" w:hAnsi="Consolas" w:eastAsia="Times New Roman" w:cs="Times New Roman"/>
          <w:color w:val="CE9178"/>
          <w:sz w:val="21"/>
          <w:szCs w:val="21"/>
          <w:lang w:eastAsia="en-AU"/>
        </w:rPr>
        <w:t>SV.from</w:t>
      </w:r>
      <w:proofErr w:type="spellEnd"/>
      <w:proofErr w:type="gramEnd"/>
      <w:r w:rsidRPr="00CB5F66">
        <w:rPr>
          <w:rFonts w:ascii="Consolas" w:hAnsi="Consolas" w:eastAsia="Times New Roman" w:cs="Times New Roman"/>
          <w:color w:val="CE9178"/>
          <w:sz w:val="21"/>
          <w:szCs w:val="21"/>
          <w:lang w:eastAsia="en-AU"/>
        </w:rPr>
        <w:t xml:space="preserve"> whom the Contractor is required to take instructions/directions'</w:t>
      </w:r>
      <w:r w:rsidRPr="00CB5F66">
        <w:rPr>
          <w:rFonts w:ascii="Consolas" w:hAnsi="Consolas" w:eastAsia="Times New Roman" w:cs="Times New Roman"/>
          <w:color w:val="D4D4D4"/>
          <w:sz w:val="21"/>
          <w:szCs w:val="21"/>
          <w:lang w:eastAsia="en-AU"/>
        </w:rPr>
        <w:t>,</w:t>
      </w:r>
    </w:p>
    <w:p w:rsidRPr="00CB5F66" w:rsidR="00CB5F66" w:rsidP="00CB5F66" w:rsidRDefault="00CB5F66" w14:paraId="61EEC4A8" w14:textId="335C92C0">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'88.in what manner the Superintendent should act (i.e. Statement of moral requirements)'</w:t>
      </w:r>
      <w:r w:rsidRPr="00CB5F66">
        <w:rPr>
          <w:rFonts w:ascii="Consolas" w:hAnsi="Consolas" w:eastAsia="Times New Roman" w:cs="Times New Roman"/>
          <w:color w:val="D4D4D4"/>
          <w:sz w:val="21"/>
          <w:szCs w:val="21"/>
          <w:lang w:eastAsia="en-AU"/>
        </w:rPr>
        <w:t>,</w:t>
      </w:r>
    </w:p>
    <w:p w:rsidRPr="00CB5F66" w:rsidR="00CB5F66" w:rsidP="00CB5F66" w:rsidRDefault="00CB5F66" w14:paraId="1FFB4F8E" w14:textId="0176A147">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'N9.the primary obligations of the parties to the Contract'</w:t>
      </w:r>
      <w:r w:rsidRPr="00CB5F66">
        <w:rPr>
          <w:rFonts w:ascii="Consolas" w:hAnsi="Consolas" w:eastAsia="Times New Roman" w:cs="Times New Roman"/>
          <w:color w:val="D4D4D4"/>
          <w:sz w:val="21"/>
          <w:szCs w:val="21"/>
          <w:lang w:eastAsia="en-AU"/>
        </w:rPr>
        <w:t>,</w:t>
      </w:r>
    </w:p>
    <w:p w:rsidRPr="00CB5F66" w:rsidR="00CB5F66" w:rsidP="00CB5F66" w:rsidRDefault="00CB5F66" w14:paraId="0727AAFE" w14:textId="3C79CE1E">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'A</w:t>
      </w:r>
      <w:proofErr w:type="gramStart"/>
      <w:r w:rsidRPr="00CB5F66">
        <w:rPr>
          <w:rFonts w:ascii="Consolas" w:hAnsi="Consolas" w:eastAsia="Times New Roman" w:cs="Times New Roman"/>
          <w:color w:val="CE9178"/>
          <w:sz w:val="21"/>
          <w:szCs w:val="21"/>
          <w:lang w:eastAsia="en-AU"/>
        </w:rPr>
        <w:t>0.The</w:t>
      </w:r>
      <w:proofErr w:type="gramEnd"/>
      <w:r w:rsidRPr="00CB5F66">
        <w:rPr>
          <w:rFonts w:ascii="Consolas" w:hAnsi="Consolas" w:eastAsia="Times New Roman" w:cs="Times New Roman"/>
          <w:color w:val="CE9178"/>
          <w:sz w:val="21"/>
          <w:szCs w:val="21"/>
          <w:lang w:eastAsia="en-AU"/>
        </w:rPr>
        <w:t xml:space="preserve"> maximum period after issue of the Superintendent&amp;#39;s decision notice regarding a claim for delay damages by the Contractor within which a </w:t>
      </w:r>
      <w:bookmarkStart w:name="_GoBack" w:id="0"/>
      <w:r w:rsidRPr="00CB5F66" w:rsidR="000B6DEB">
        <w:rPr>
          <w:rFonts w:ascii="Consolas" w:hAnsi="Consolas" w:eastAsia="Times New Roman" w:cs="Times New Roman"/>
          <w:color w:val="CE9178"/>
          <w:sz w:val="21"/>
          <w:szCs w:val="21"/>
          <w:lang w:eastAsia="en-AU"/>
        </w:rPr>
        <w:t>dissatisfied</w:t>
      </w:r>
      <w:r w:rsidRPr="00CB5F66">
        <w:rPr>
          <w:rFonts w:ascii="Consolas" w:hAnsi="Consolas" w:eastAsia="Times New Roman" w:cs="Times New Roman"/>
          <w:color w:val="CE9178"/>
          <w:sz w:val="21"/>
          <w:szCs w:val="21"/>
          <w:lang w:eastAsia="en-AU"/>
        </w:rPr>
        <w:t xml:space="preserve"> </w:t>
      </w:r>
      <w:bookmarkEnd w:id="0"/>
      <w:r w:rsidRPr="00CB5F66">
        <w:rPr>
          <w:rFonts w:ascii="Consolas" w:hAnsi="Consolas" w:eastAsia="Times New Roman" w:cs="Times New Roman"/>
          <w:color w:val="CE9178"/>
          <w:sz w:val="21"/>
          <w:szCs w:val="21"/>
          <w:lang w:eastAsia="en-AU"/>
        </w:rPr>
        <w:t>party must issue any notice of dispute'</w:t>
      </w:r>
      <w:r w:rsidRPr="00CB5F66">
        <w:rPr>
          <w:rFonts w:ascii="Consolas" w:hAnsi="Consolas" w:eastAsia="Times New Roman" w:cs="Times New Roman"/>
          <w:color w:val="D4D4D4"/>
          <w:sz w:val="21"/>
          <w:szCs w:val="21"/>
          <w:lang w:eastAsia="en-AU"/>
        </w:rPr>
        <w:t>,</w:t>
      </w:r>
    </w:p>
    <w:p w:rsidRPr="00CB5F66" w:rsidR="00CB5F66" w:rsidP="00CB5F66" w:rsidRDefault="00CB5F66" w14:paraId="17D792CA" w14:textId="41554592">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'EO.an explicit statement defining a substantial breach by the Principal that is caused by a failure of the Superintendent'</w:t>
      </w:r>
      <w:r w:rsidRPr="00CB5F66">
        <w:rPr>
          <w:rFonts w:ascii="Consolas" w:hAnsi="Consolas" w:eastAsia="Times New Roman" w:cs="Times New Roman"/>
          <w:color w:val="D4D4D4"/>
          <w:sz w:val="21"/>
          <w:szCs w:val="21"/>
          <w:lang w:eastAsia="en-AU"/>
        </w:rPr>
        <w:t>,</w:t>
      </w:r>
    </w:p>
    <w:p w:rsidRPr="00CB5F66" w:rsidR="00CB5F66" w:rsidP="00CB5F66" w:rsidRDefault="00CB5F66" w14:paraId="442711EB" w14:textId="7F5AC881">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proofErr w:type="gramStart"/>
      <w:r w:rsidRPr="00CB5F66">
        <w:rPr>
          <w:rFonts w:ascii="Consolas" w:hAnsi="Consolas" w:eastAsia="Times New Roman" w:cs="Times New Roman"/>
          <w:color w:val="CE9178"/>
          <w:sz w:val="21"/>
          <w:szCs w:val="21"/>
          <w:lang w:eastAsia="en-AU"/>
        </w:rPr>
        <w:t>OC.whether</w:t>
      </w:r>
      <w:proofErr w:type="spellEnd"/>
      <w:proofErr w:type="gramEnd"/>
      <w:r w:rsidRPr="00CB5F66">
        <w:rPr>
          <w:rFonts w:ascii="Consolas" w:hAnsi="Consolas" w:eastAsia="Times New Roman" w:cs="Times New Roman"/>
          <w:color w:val="CE9178"/>
          <w:sz w:val="21"/>
          <w:szCs w:val="21"/>
          <w:lang w:eastAsia="en-AU"/>
        </w:rPr>
        <w:t xml:space="preserve"> the Superintendent has the authority to prevent the Contractor from removing it&amp;#39;s own equipment from the site once it is no longer required'</w:t>
      </w:r>
      <w:r w:rsidRPr="00CB5F66">
        <w:rPr>
          <w:rFonts w:ascii="Consolas" w:hAnsi="Consolas" w:eastAsia="Times New Roman" w:cs="Times New Roman"/>
          <w:color w:val="D4D4D4"/>
          <w:sz w:val="21"/>
          <w:szCs w:val="21"/>
          <w:lang w:eastAsia="en-AU"/>
        </w:rPr>
        <w:t>,</w:t>
      </w:r>
    </w:p>
    <w:p w:rsidRPr="00CB5F66" w:rsidR="00CB5F66" w:rsidP="00CB5F66" w:rsidRDefault="00CB5F66" w14:paraId="29E7499A" w14:textId="58CAEE3B">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r w:rsidRPr="00CB5F66">
        <w:rPr>
          <w:rFonts w:ascii="Consolas" w:hAnsi="Consolas" w:eastAsia="Times New Roman" w:cs="Times New Roman"/>
          <w:color w:val="CE9178"/>
          <w:sz w:val="21"/>
          <w:szCs w:val="21"/>
          <w:lang w:eastAsia="en-AU"/>
        </w:rPr>
        <w:t>ZX.who</w:t>
      </w:r>
      <w:proofErr w:type="spellEnd"/>
      <w:r w:rsidRPr="00CB5F66">
        <w:rPr>
          <w:rFonts w:ascii="Consolas" w:hAnsi="Consolas" w:eastAsia="Times New Roman" w:cs="Times New Roman"/>
          <w:color w:val="CE9178"/>
          <w:sz w:val="21"/>
          <w:szCs w:val="21"/>
          <w:lang w:eastAsia="en-AU"/>
        </w:rPr>
        <w:t xml:space="preserve"> is responsible for the cost of rectifying damage classified under Cl 15.1 d)'</w:t>
      </w:r>
      <w:r w:rsidRPr="00CB5F66">
        <w:rPr>
          <w:rFonts w:ascii="Consolas" w:hAnsi="Consolas" w:eastAsia="Times New Roman" w:cs="Times New Roman"/>
          <w:color w:val="D4D4D4"/>
          <w:sz w:val="21"/>
          <w:szCs w:val="21"/>
          <w:lang w:eastAsia="en-AU"/>
        </w:rPr>
        <w:t>,</w:t>
      </w:r>
    </w:p>
    <w:p w:rsidRPr="00CB5F66" w:rsidR="00CB5F66" w:rsidP="00CB5F66" w:rsidRDefault="00CB5F66" w14:paraId="28FF5BA2" w14:textId="7C222087">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'0E.the purpose for which the Principal is permitted to copy the documents in Cl 8.3 a)'</w:t>
      </w:r>
      <w:r w:rsidRPr="00CB5F66">
        <w:rPr>
          <w:rFonts w:ascii="Consolas" w:hAnsi="Consolas" w:eastAsia="Times New Roman" w:cs="Times New Roman"/>
          <w:color w:val="D4D4D4"/>
          <w:sz w:val="21"/>
          <w:szCs w:val="21"/>
          <w:lang w:eastAsia="en-AU"/>
        </w:rPr>
        <w:t>,</w:t>
      </w:r>
    </w:p>
    <w:p w:rsidRPr="00CB5F66" w:rsidR="00CB5F66" w:rsidP="00CB5F66" w:rsidRDefault="00CB5F66" w14:paraId="676B22A7" w14:textId="4446C5BE">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r w:rsidRPr="00CB5F66">
        <w:rPr>
          <w:rFonts w:ascii="Consolas" w:hAnsi="Consolas" w:eastAsia="Times New Roman" w:cs="Times New Roman"/>
          <w:color w:val="CE9178"/>
          <w:sz w:val="21"/>
          <w:szCs w:val="21"/>
          <w:lang w:eastAsia="en-AU"/>
        </w:rPr>
        <w:t>QP.how</w:t>
      </w:r>
      <w:proofErr w:type="spellEnd"/>
      <w:r w:rsidRPr="00CB5F66">
        <w:rPr>
          <w:rFonts w:ascii="Consolas" w:hAnsi="Consolas" w:eastAsia="Times New Roman" w:cs="Times New Roman"/>
          <w:color w:val="CE9178"/>
          <w:sz w:val="21"/>
          <w:szCs w:val="21"/>
          <w:lang w:eastAsia="en-AU"/>
        </w:rPr>
        <w:t xml:space="preserve"> the work done to rectify damage caused by an excepted risk is valued'</w:t>
      </w:r>
      <w:r w:rsidRPr="00CB5F66">
        <w:rPr>
          <w:rFonts w:ascii="Consolas" w:hAnsi="Consolas" w:eastAsia="Times New Roman" w:cs="Times New Roman"/>
          <w:color w:val="D4D4D4"/>
          <w:sz w:val="21"/>
          <w:szCs w:val="21"/>
          <w:lang w:eastAsia="en-AU"/>
        </w:rPr>
        <w:t>,</w:t>
      </w:r>
    </w:p>
    <w:p w:rsidRPr="00CB5F66" w:rsidR="00CB5F66" w:rsidP="00CB5F66" w:rsidRDefault="00CB5F66" w14:paraId="141D417A" w14:textId="6A1CD6AC">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'40.the Contractor&amp;#</w:t>
      </w:r>
      <w:proofErr w:type="gramStart"/>
      <w:r w:rsidRPr="00CB5F66">
        <w:rPr>
          <w:rFonts w:ascii="Consolas" w:hAnsi="Consolas" w:eastAsia="Times New Roman" w:cs="Times New Roman"/>
          <w:color w:val="CE9178"/>
          <w:sz w:val="21"/>
          <w:szCs w:val="21"/>
          <w:lang w:eastAsia="en-AU"/>
        </w:rPr>
        <w:t>39;s</w:t>
      </w:r>
      <w:proofErr w:type="gramEnd"/>
      <w:r w:rsidRPr="00CB5F66">
        <w:rPr>
          <w:rFonts w:ascii="Consolas" w:hAnsi="Consolas" w:eastAsia="Times New Roman" w:cs="Times New Roman"/>
          <w:color w:val="CE9178"/>
          <w:sz w:val="21"/>
          <w:szCs w:val="21"/>
          <w:lang w:eastAsia="en-AU"/>
        </w:rPr>
        <w:t xml:space="preserve"> obligation to avoid interference with the ability of pedestrians to move past the site'</w:t>
      </w:r>
      <w:r w:rsidRPr="00CB5F66">
        <w:rPr>
          <w:rFonts w:ascii="Consolas" w:hAnsi="Consolas" w:eastAsia="Times New Roman" w:cs="Times New Roman"/>
          <w:color w:val="D4D4D4"/>
          <w:sz w:val="21"/>
          <w:szCs w:val="21"/>
          <w:lang w:eastAsia="en-AU"/>
        </w:rPr>
        <w:t>,</w:t>
      </w:r>
    </w:p>
    <w:p w:rsidRPr="00CB5F66" w:rsidR="00CB5F66" w:rsidP="00CB5F66" w:rsidRDefault="00CB5F66" w14:paraId="4165B2DF" w14:textId="3B4656B7">
      <w:pPr>
        <w:shd w:val="clear" w:color="auto" w:fill="1E1E1E"/>
        <w:spacing w:after="0" w:line="285" w:lineRule="atLeast"/>
        <w:rPr>
          <w:rFonts w:ascii="Consolas" w:hAnsi="Consolas" w:eastAsia="Times New Roman" w:cs="Times New Roman"/>
          <w:color w:val="D4D4D4"/>
          <w:sz w:val="21"/>
          <w:szCs w:val="21"/>
          <w:lang w:eastAsia="en-AU"/>
        </w:rPr>
      </w:pPr>
      <w:r w:rsidRPr="00CB5F66">
        <w:rPr>
          <w:rFonts w:ascii="Consolas" w:hAnsi="Consolas" w:eastAsia="Times New Roman" w:cs="Times New Roman"/>
          <w:color w:val="CE9178"/>
          <w:sz w:val="21"/>
          <w:szCs w:val="21"/>
          <w:lang w:eastAsia="en-AU"/>
        </w:rPr>
        <w:t>'</w:t>
      </w:r>
      <w:proofErr w:type="spellStart"/>
      <w:proofErr w:type="gramStart"/>
      <w:r w:rsidRPr="00CB5F66">
        <w:rPr>
          <w:rFonts w:ascii="Consolas" w:hAnsi="Consolas" w:eastAsia="Times New Roman" w:cs="Times New Roman"/>
          <w:color w:val="CE9178"/>
          <w:sz w:val="21"/>
          <w:szCs w:val="21"/>
          <w:lang w:eastAsia="en-AU"/>
        </w:rPr>
        <w:t>SC.what</w:t>
      </w:r>
      <w:proofErr w:type="spellEnd"/>
      <w:proofErr w:type="gramEnd"/>
      <w:r w:rsidRPr="00CB5F66">
        <w:rPr>
          <w:rFonts w:ascii="Consolas" w:hAnsi="Consolas" w:eastAsia="Times New Roman" w:cs="Times New Roman"/>
          <w:color w:val="CE9178"/>
          <w:sz w:val="21"/>
          <w:szCs w:val="21"/>
          <w:lang w:eastAsia="en-AU"/>
        </w:rPr>
        <w:t xml:space="preserve"> measures the Contractor can take if the Superintendent does not respond as required under Cl 34.6 after receiving the Contractor&amp;#39;s request for the Superin</w:t>
      </w:r>
      <w:r w:rsidR="002676A1">
        <w:rPr>
          <w:rFonts w:ascii="Consolas" w:hAnsi="Consolas" w:eastAsia="Times New Roman" w:cs="Times New Roman"/>
          <w:color w:val="CE9178"/>
          <w:sz w:val="21"/>
          <w:szCs w:val="21"/>
          <w:lang w:eastAsia="en-AU"/>
        </w:rPr>
        <w:t>t</w:t>
      </w:r>
      <w:r w:rsidRPr="00CB5F66">
        <w:rPr>
          <w:rFonts w:ascii="Consolas" w:hAnsi="Consolas" w:eastAsia="Times New Roman" w:cs="Times New Roman"/>
          <w:color w:val="CE9178"/>
          <w:sz w:val="21"/>
          <w:szCs w:val="21"/>
          <w:lang w:eastAsia="en-AU"/>
        </w:rPr>
        <w:t>endent to issue of a certificate of practical completion'</w:t>
      </w:r>
    </w:p>
    <w:p w:rsidRPr="009A136D" w:rsidR="00CB5F66" w:rsidP="009A136D" w:rsidRDefault="00CB5F66" w14:paraId="47AD3402"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9A136D" w14:paraId="582AF273"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 </w:t>
      </w:r>
      <w:r w:rsidRPr="009A136D">
        <w:rPr>
          <w:rFonts w:ascii="Times New Roman" w:hAnsi="Times New Roman" w:eastAsia="Times New Roman" w:cs="Times New Roman"/>
          <w:i/>
          <w:iCs/>
          <w:color w:val="000000"/>
          <w:sz w:val="27"/>
          <w:szCs w:val="27"/>
          <w:lang w:eastAsia="en-AU"/>
        </w:rPr>
        <w:t>Nominate supporting contract references that confirm the validity of each of your responses.</w:t>
      </w:r>
    </w:p>
    <w:p w:rsidRPr="009A136D" w:rsidR="009A136D" w:rsidP="009A136D" w:rsidRDefault="00791671" w14:paraId="02A40AB6"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0B4E88B2">
          <v:rect id="_x0000_i1034" style="width:0;height:1.5pt" o:hr="t" o:hrstd="t" o:hralign="center" fillcolor="#a0a0a0" stroked="f"/>
        </w:pict>
      </w:r>
    </w:p>
    <w:p w:rsidRPr="009A136D" w:rsidR="009A136D" w:rsidP="009A136D" w:rsidRDefault="009A136D" w14:paraId="6A3B8EEE"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8 (10 marks)</w:t>
      </w:r>
    </w:p>
    <w:p w:rsidR="009A136D" w:rsidP="009A136D" w:rsidRDefault="009A136D" w14:paraId="09E71DC1" w14:textId="76D90003">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In your own words</w:t>
      </w:r>
      <w:r w:rsidRPr="009A136D">
        <w:rPr>
          <w:rFonts w:ascii="Times New Roman" w:hAnsi="Times New Roman" w:eastAsia="Times New Roman" w:cs="Times New Roman"/>
          <w:color w:val="000000"/>
          <w:sz w:val="27"/>
          <w:szCs w:val="27"/>
          <w:lang w:eastAsia="en-AU"/>
        </w:rPr>
        <w:t> describe the purpose of each of the following </w:t>
      </w:r>
      <w:r w:rsidRPr="009A136D">
        <w:rPr>
          <w:rFonts w:ascii="Times New Roman" w:hAnsi="Times New Roman" w:eastAsia="Times New Roman" w:cs="Times New Roman"/>
          <w:b/>
          <w:bCs/>
          <w:color w:val="000000"/>
          <w:sz w:val="27"/>
          <w:szCs w:val="27"/>
          <w:lang w:eastAsia="en-AU"/>
        </w:rPr>
        <w:t>and</w:t>
      </w:r>
      <w:r w:rsidRPr="009A136D">
        <w:rPr>
          <w:rFonts w:ascii="Times New Roman" w:hAnsi="Times New Roman" w:eastAsia="Times New Roman" w:cs="Times New Roman"/>
          <w:color w:val="000000"/>
          <w:sz w:val="27"/>
          <w:szCs w:val="27"/>
          <w:lang w:eastAsia="en-AU"/>
        </w:rPr>
        <w:t> their impacts on the parties to the Contract:</w:t>
      </w:r>
    </w:p>
    <w:p w:rsidRPr="00B67110" w:rsidR="00B67110" w:rsidP="00B67110" w:rsidRDefault="00B67110" w14:paraId="0F59E4C3" w14:textId="77777777">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'A</w:t>
      </w:r>
      <w:proofErr w:type="gramStart"/>
      <w:r w:rsidRPr="00B67110">
        <w:rPr>
          <w:rFonts w:ascii="Consolas" w:hAnsi="Consolas" w:eastAsia="Times New Roman" w:cs="Times New Roman"/>
          <w:color w:val="CE9178"/>
          <w:sz w:val="21"/>
          <w:szCs w:val="21"/>
          <w:lang w:eastAsia="en-AU"/>
        </w:rPr>
        <w:t>1.Provisional</w:t>
      </w:r>
      <w:proofErr w:type="gramEnd"/>
      <w:r w:rsidRPr="00B67110">
        <w:rPr>
          <w:rFonts w:ascii="Consolas" w:hAnsi="Consolas" w:eastAsia="Times New Roman" w:cs="Times New Roman"/>
          <w:color w:val="CE9178"/>
          <w:sz w:val="21"/>
          <w:szCs w:val="21"/>
          <w:lang w:eastAsia="en-AU"/>
        </w:rPr>
        <w:t xml:space="preserve"> sum'</w:t>
      </w:r>
      <w:r w:rsidRPr="00B67110">
        <w:rPr>
          <w:rFonts w:ascii="Consolas" w:hAnsi="Consolas" w:eastAsia="Times New Roman" w:cs="Times New Roman"/>
          <w:color w:val="D4D4D4"/>
          <w:sz w:val="21"/>
          <w:szCs w:val="21"/>
          <w:lang w:eastAsia="en-AU"/>
        </w:rPr>
        <w:t>,</w:t>
      </w:r>
    </w:p>
    <w:p w:rsidRPr="00B67110" w:rsidR="00B67110" w:rsidP="00B67110" w:rsidRDefault="00B67110" w14:paraId="06A9C736" w14:textId="13B319BB">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PA.Order</w:t>
      </w:r>
      <w:proofErr w:type="spellEnd"/>
      <w:proofErr w:type="gramEnd"/>
      <w:r w:rsidRPr="00B67110">
        <w:rPr>
          <w:rFonts w:ascii="Consolas" w:hAnsi="Consolas" w:eastAsia="Times New Roman" w:cs="Times New Roman"/>
          <w:color w:val="CE9178"/>
          <w:sz w:val="21"/>
          <w:szCs w:val="21"/>
          <w:lang w:eastAsia="en-AU"/>
        </w:rPr>
        <w:t xml:space="preserve"> of precedence'</w:t>
      </w:r>
      <w:r w:rsidRPr="00B67110">
        <w:rPr>
          <w:rFonts w:ascii="Consolas" w:hAnsi="Consolas" w:eastAsia="Times New Roman" w:cs="Times New Roman"/>
          <w:color w:val="D4D4D4"/>
          <w:sz w:val="21"/>
          <w:szCs w:val="21"/>
          <w:lang w:eastAsia="en-AU"/>
        </w:rPr>
        <w:t>,</w:t>
      </w:r>
    </w:p>
    <w:p w:rsidRPr="00B67110" w:rsidR="00B67110" w:rsidP="00B67110" w:rsidRDefault="00B67110" w14:paraId="3A4C2933" w14:textId="58EEC5B7">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HY.Selected</w:t>
      </w:r>
      <w:proofErr w:type="spellEnd"/>
      <w:proofErr w:type="gramEnd"/>
      <w:r w:rsidRPr="00B67110">
        <w:rPr>
          <w:rFonts w:ascii="Consolas" w:hAnsi="Consolas" w:eastAsia="Times New Roman" w:cs="Times New Roman"/>
          <w:color w:val="CE9178"/>
          <w:sz w:val="21"/>
          <w:szCs w:val="21"/>
          <w:lang w:eastAsia="en-AU"/>
        </w:rPr>
        <w:t xml:space="preserve"> subcontractor'</w:t>
      </w:r>
      <w:r w:rsidRPr="00B67110">
        <w:rPr>
          <w:rFonts w:ascii="Consolas" w:hAnsi="Consolas" w:eastAsia="Times New Roman" w:cs="Times New Roman"/>
          <w:color w:val="D4D4D4"/>
          <w:sz w:val="21"/>
          <w:szCs w:val="21"/>
          <w:lang w:eastAsia="en-AU"/>
        </w:rPr>
        <w:t>,</w:t>
      </w:r>
    </w:p>
    <w:p w:rsidRPr="00B67110" w:rsidR="00B67110" w:rsidP="00B67110" w:rsidRDefault="00B67110" w14:paraId="16D5676A" w14:textId="5B23F2D1">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CV.Show</w:t>
      </w:r>
      <w:proofErr w:type="spellEnd"/>
      <w:proofErr w:type="gramEnd"/>
      <w:r w:rsidRPr="00B67110">
        <w:rPr>
          <w:rFonts w:ascii="Consolas" w:hAnsi="Consolas" w:eastAsia="Times New Roman" w:cs="Times New Roman"/>
          <w:color w:val="CE9178"/>
          <w:sz w:val="21"/>
          <w:szCs w:val="21"/>
          <w:lang w:eastAsia="en-AU"/>
        </w:rPr>
        <w:t xml:space="preserve"> cause notice'</w:t>
      </w:r>
      <w:r w:rsidRPr="00B67110">
        <w:rPr>
          <w:rFonts w:ascii="Consolas" w:hAnsi="Consolas" w:eastAsia="Times New Roman" w:cs="Times New Roman"/>
          <w:color w:val="D4D4D4"/>
          <w:sz w:val="21"/>
          <w:szCs w:val="21"/>
          <w:lang w:eastAsia="en-AU"/>
        </w:rPr>
        <w:t>,</w:t>
      </w:r>
    </w:p>
    <w:p w:rsidRPr="00B67110" w:rsidR="00B67110" w:rsidP="00B67110" w:rsidRDefault="00B67110" w14:paraId="13ED17D7" w14:textId="0D272700">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BD.Cross</w:t>
      </w:r>
      <w:proofErr w:type="spellEnd"/>
      <w:proofErr w:type="gramEnd"/>
      <w:r w:rsidRPr="00B67110">
        <w:rPr>
          <w:rFonts w:ascii="Consolas" w:hAnsi="Consolas" w:eastAsia="Times New Roman" w:cs="Times New Roman"/>
          <w:color w:val="CE9178"/>
          <w:sz w:val="21"/>
          <w:szCs w:val="21"/>
          <w:lang w:eastAsia="en-AU"/>
        </w:rPr>
        <w:t xml:space="preserve"> liability'</w:t>
      </w:r>
      <w:r w:rsidRPr="00B67110">
        <w:rPr>
          <w:rFonts w:ascii="Consolas" w:hAnsi="Consolas" w:eastAsia="Times New Roman" w:cs="Times New Roman"/>
          <w:color w:val="D4D4D4"/>
          <w:sz w:val="21"/>
          <w:szCs w:val="21"/>
          <w:lang w:eastAsia="en-AU"/>
        </w:rPr>
        <w:t>,</w:t>
      </w:r>
    </w:p>
    <w:p w:rsidRPr="00B67110" w:rsidR="00B67110" w:rsidP="00B67110" w:rsidRDefault="00B67110" w14:paraId="09B84DC7" w14:textId="320FF422">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VO.Novation</w:t>
      </w:r>
      <w:proofErr w:type="spellEnd"/>
      <w:proofErr w:type="gramEnd"/>
      <w:r w:rsidRPr="00B67110">
        <w:rPr>
          <w:rFonts w:ascii="Consolas" w:hAnsi="Consolas" w:eastAsia="Times New Roman" w:cs="Times New Roman"/>
          <w:color w:val="CE9178"/>
          <w:sz w:val="21"/>
          <w:szCs w:val="21"/>
          <w:lang w:eastAsia="en-AU"/>
        </w:rPr>
        <w:t>'</w:t>
      </w:r>
      <w:r w:rsidRPr="00B67110">
        <w:rPr>
          <w:rFonts w:ascii="Consolas" w:hAnsi="Consolas" w:eastAsia="Times New Roman" w:cs="Times New Roman"/>
          <w:color w:val="D4D4D4"/>
          <w:sz w:val="21"/>
          <w:szCs w:val="21"/>
          <w:lang w:eastAsia="en-AU"/>
        </w:rPr>
        <w:t>,</w:t>
      </w:r>
    </w:p>
    <w:p w:rsidRPr="00B67110" w:rsidR="00B67110" w:rsidP="00B67110" w:rsidRDefault="00B67110" w14:paraId="7E8C8762" w14:textId="29157A9E">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'L</w:t>
      </w:r>
      <w:proofErr w:type="gramStart"/>
      <w:r w:rsidRPr="00B67110">
        <w:rPr>
          <w:rFonts w:ascii="Consolas" w:hAnsi="Consolas" w:eastAsia="Times New Roman" w:cs="Times New Roman"/>
          <w:color w:val="CE9178"/>
          <w:sz w:val="21"/>
          <w:szCs w:val="21"/>
          <w:lang w:eastAsia="en-AU"/>
        </w:rPr>
        <w:t>7.Formal</w:t>
      </w:r>
      <w:proofErr w:type="gramEnd"/>
      <w:r w:rsidRPr="00B67110">
        <w:rPr>
          <w:rFonts w:ascii="Consolas" w:hAnsi="Consolas" w:eastAsia="Times New Roman" w:cs="Times New Roman"/>
          <w:color w:val="CE9178"/>
          <w:sz w:val="21"/>
          <w:szCs w:val="21"/>
          <w:lang w:eastAsia="en-AU"/>
        </w:rPr>
        <w:t xml:space="preserve"> instrument of agreement'</w:t>
      </w:r>
      <w:r w:rsidRPr="00B67110">
        <w:rPr>
          <w:rFonts w:ascii="Consolas" w:hAnsi="Consolas" w:eastAsia="Times New Roman" w:cs="Times New Roman"/>
          <w:color w:val="D4D4D4"/>
          <w:sz w:val="21"/>
          <w:szCs w:val="21"/>
          <w:lang w:eastAsia="en-AU"/>
        </w:rPr>
        <w:t>,</w:t>
      </w:r>
    </w:p>
    <w:p w:rsidRPr="00B67110" w:rsidR="00B67110" w:rsidP="00B67110" w:rsidRDefault="00B67110" w14:paraId="7032AE5D" w14:textId="380DD711">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lastRenderedPageBreak/>
        <w:t>'</w:t>
      </w:r>
      <w:proofErr w:type="spellStart"/>
      <w:proofErr w:type="gramStart"/>
      <w:r w:rsidRPr="00B67110">
        <w:rPr>
          <w:rFonts w:ascii="Consolas" w:hAnsi="Consolas" w:eastAsia="Times New Roman" w:cs="Times New Roman"/>
          <w:color w:val="CE9178"/>
          <w:sz w:val="21"/>
          <w:szCs w:val="21"/>
          <w:lang w:eastAsia="en-AU"/>
        </w:rPr>
        <w:t>VC.Annexure</w:t>
      </w:r>
      <w:proofErr w:type="spellEnd"/>
      <w:proofErr w:type="gramEnd"/>
      <w:r w:rsidRPr="00B67110">
        <w:rPr>
          <w:rFonts w:ascii="Consolas" w:hAnsi="Consolas" w:eastAsia="Times New Roman" w:cs="Times New Roman"/>
          <w:color w:val="CE9178"/>
          <w:sz w:val="21"/>
          <w:szCs w:val="21"/>
          <w:lang w:eastAsia="en-AU"/>
        </w:rPr>
        <w:t xml:space="preserve"> Part A Separable Portions'</w:t>
      </w:r>
      <w:r w:rsidRPr="00B67110">
        <w:rPr>
          <w:rFonts w:ascii="Consolas" w:hAnsi="Consolas" w:eastAsia="Times New Roman" w:cs="Times New Roman"/>
          <w:color w:val="D4D4D4"/>
          <w:sz w:val="21"/>
          <w:szCs w:val="21"/>
          <w:lang w:eastAsia="en-AU"/>
        </w:rPr>
        <w:t>,</w:t>
      </w:r>
    </w:p>
    <w:p w:rsidRPr="00B67110" w:rsidR="00B67110" w:rsidP="00B67110" w:rsidRDefault="00B67110" w14:paraId="6358180D" w14:textId="06006E96">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w:t>
      </w:r>
      <w:proofErr w:type="spellStart"/>
      <w:proofErr w:type="gramStart"/>
      <w:r w:rsidRPr="00B67110">
        <w:rPr>
          <w:rFonts w:ascii="Consolas" w:hAnsi="Consolas" w:eastAsia="Times New Roman" w:cs="Times New Roman"/>
          <w:color w:val="CE9178"/>
          <w:sz w:val="21"/>
          <w:szCs w:val="21"/>
          <w:lang w:eastAsia="en-AU"/>
        </w:rPr>
        <w:t>AN.Security</w:t>
      </w:r>
      <w:proofErr w:type="spellEnd"/>
      <w:proofErr w:type="gramEnd"/>
      <w:r w:rsidRPr="00B67110">
        <w:rPr>
          <w:rFonts w:ascii="Consolas" w:hAnsi="Consolas" w:eastAsia="Times New Roman" w:cs="Times New Roman"/>
          <w:color w:val="CE9178"/>
          <w:sz w:val="21"/>
          <w:szCs w:val="21"/>
          <w:lang w:eastAsia="en-AU"/>
        </w:rPr>
        <w:t>'</w:t>
      </w:r>
      <w:r w:rsidRPr="00B67110">
        <w:rPr>
          <w:rFonts w:ascii="Consolas" w:hAnsi="Consolas" w:eastAsia="Times New Roman" w:cs="Times New Roman"/>
          <w:color w:val="D4D4D4"/>
          <w:sz w:val="21"/>
          <w:szCs w:val="21"/>
          <w:lang w:eastAsia="en-AU"/>
        </w:rPr>
        <w:t>,</w:t>
      </w:r>
    </w:p>
    <w:p w:rsidRPr="00B67110" w:rsidR="00B67110" w:rsidP="00B67110" w:rsidRDefault="00B67110" w14:paraId="459F84B6" w14:textId="599F27F0">
      <w:pPr>
        <w:shd w:val="clear" w:color="auto" w:fill="1E1E1E"/>
        <w:spacing w:after="0" w:line="285" w:lineRule="atLeast"/>
        <w:rPr>
          <w:rFonts w:ascii="Consolas" w:hAnsi="Consolas" w:eastAsia="Times New Roman" w:cs="Times New Roman"/>
          <w:color w:val="D4D4D4"/>
          <w:sz w:val="21"/>
          <w:szCs w:val="21"/>
          <w:lang w:eastAsia="en-AU"/>
        </w:rPr>
      </w:pPr>
      <w:r w:rsidRPr="00B67110">
        <w:rPr>
          <w:rFonts w:ascii="Consolas" w:hAnsi="Consolas" w:eastAsia="Times New Roman" w:cs="Times New Roman"/>
          <w:color w:val="CE9178"/>
          <w:sz w:val="21"/>
          <w:szCs w:val="21"/>
          <w:lang w:eastAsia="en-AU"/>
        </w:rPr>
        <w:t>'A</w:t>
      </w:r>
      <w:proofErr w:type="gramStart"/>
      <w:r w:rsidRPr="00B67110">
        <w:rPr>
          <w:rFonts w:ascii="Consolas" w:hAnsi="Consolas" w:eastAsia="Times New Roman" w:cs="Times New Roman"/>
          <w:color w:val="CE9178"/>
          <w:sz w:val="21"/>
          <w:szCs w:val="21"/>
          <w:lang w:eastAsia="en-AU"/>
        </w:rPr>
        <w:t>7.Final</w:t>
      </w:r>
      <w:proofErr w:type="gramEnd"/>
      <w:r w:rsidRPr="00B67110">
        <w:rPr>
          <w:rFonts w:ascii="Consolas" w:hAnsi="Consolas" w:eastAsia="Times New Roman" w:cs="Times New Roman"/>
          <w:color w:val="CE9178"/>
          <w:sz w:val="21"/>
          <w:szCs w:val="21"/>
          <w:lang w:eastAsia="en-AU"/>
        </w:rPr>
        <w:t xml:space="preserve"> certificate'</w:t>
      </w:r>
    </w:p>
    <w:p w:rsidRPr="009A136D" w:rsidR="00B67110" w:rsidP="009A136D" w:rsidRDefault="00B67110" w14:paraId="7DE26475"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p>
    <w:p w:rsidRPr="009A136D" w:rsidR="009A136D" w:rsidP="009A136D" w:rsidRDefault="009A136D" w14:paraId="33DB4CDE"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w:t>
      </w:r>
      <w:r w:rsidRPr="009A136D">
        <w:rPr>
          <w:rFonts w:ascii="Times New Roman" w:hAnsi="Times New Roman" w:eastAsia="Times New Roman" w:cs="Times New Roman"/>
          <w:i/>
          <w:iCs/>
          <w:color w:val="000000"/>
          <w:sz w:val="27"/>
          <w:szCs w:val="27"/>
          <w:lang w:eastAsia="en-AU"/>
        </w:rPr>
        <w:t> Use APA Style referencing (including In-text citations and Reference list).</w:t>
      </w:r>
    </w:p>
    <w:p w:rsidRPr="009A136D" w:rsidR="009A136D" w:rsidP="009A136D" w:rsidRDefault="009A136D" w14:paraId="7F20BAC9"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i/>
          <w:iCs/>
          <w:color w:val="000000"/>
          <w:sz w:val="27"/>
          <w:szCs w:val="27"/>
          <w:lang w:eastAsia="en-AU"/>
        </w:rPr>
        <w:t>(100-200 words for each item excluding referencing)</w:t>
      </w:r>
    </w:p>
    <w:p w:rsidRPr="009A136D" w:rsidR="009A136D" w:rsidP="009A136D" w:rsidRDefault="00791671" w14:paraId="25AA9E91"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5EDED361">
          <v:rect id="_x0000_i1035" style="width:0;height:1.5pt" o:hr="t" o:hrstd="t" o:hralign="center" fillcolor="#a0a0a0" stroked="f"/>
        </w:pict>
      </w:r>
    </w:p>
    <w:p w:rsidRPr="009A136D" w:rsidR="009A136D" w:rsidP="009A136D" w:rsidRDefault="009A136D" w14:paraId="1D91E9BC" w14:textId="77777777">
      <w:pPr>
        <w:spacing w:before="100" w:beforeAutospacing="1" w:after="100" w:afterAutospacing="1" w:line="240" w:lineRule="auto"/>
        <w:outlineLvl w:val="2"/>
        <w:rPr>
          <w:rFonts w:ascii="Times New Roman" w:hAnsi="Times New Roman" w:eastAsia="Times New Roman" w:cs="Times New Roman"/>
          <w:b/>
          <w:bCs/>
          <w:color w:val="FF0000"/>
          <w:sz w:val="27"/>
          <w:szCs w:val="27"/>
          <w:lang w:eastAsia="en-AU"/>
        </w:rPr>
      </w:pPr>
      <w:r w:rsidRPr="009A136D">
        <w:rPr>
          <w:rFonts w:ascii="Times New Roman" w:hAnsi="Times New Roman" w:eastAsia="Times New Roman" w:cs="Times New Roman"/>
          <w:b/>
          <w:bCs/>
          <w:color w:val="FF0000"/>
          <w:sz w:val="27"/>
          <w:szCs w:val="27"/>
          <w:lang w:eastAsia="en-AU"/>
        </w:rPr>
        <w:t>Task 9 (15 marks)</w:t>
      </w:r>
    </w:p>
    <w:p w:rsidRPr="009A136D" w:rsidR="009A136D" w:rsidP="009A136D" w:rsidRDefault="009A136D" w14:paraId="01C08899"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This task requires </w:t>
      </w:r>
      <w:r w:rsidRPr="009A136D">
        <w:rPr>
          <w:rFonts w:ascii="Times New Roman" w:hAnsi="Times New Roman" w:eastAsia="Times New Roman" w:cs="Times New Roman"/>
          <w:b/>
          <w:bCs/>
          <w:color w:val="000000"/>
          <w:sz w:val="27"/>
          <w:szCs w:val="27"/>
          <w:lang w:eastAsia="en-AU"/>
        </w:rPr>
        <w:t>in-depth</w:t>
      </w:r>
      <w:r w:rsidRPr="009A136D">
        <w:rPr>
          <w:rFonts w:ascii="Times New Roman" w:hAnsi="Times New Roman" w:eastAsia="Times New Roman" w:cs="Times New Roman"/>
          <w:color w:val="000000"/>
          <w:sz w:val="27"/>
          <w:szCs w:val="27"/>
          <w:lang w:eastAsia="en-AU"/>
        </w:rPr>
        <w:t> research </w:t>
      </w:r>
      <w:r w:rsidRPr="009A136D">
        <w:rPr>
          <w:rFonts w:ascii="Times New Roman" w:hAnsi="Times New Roman" w:eastAsia="Times New Roman" w:cs="Times New Roman"/>
          <w:b/>
          <w:bCs/>
          <w:color w:val="000000"/>
          <w:sz w:val="27"/>
          <w:szCs w:val="27"/>
          <w:lang w:eastAsia="en-AU"/>
        </w:rPr>
        <w:t>and</w:t>
      </w:r>
      <w:r w:rsidRPr="009A136D">
        <w:rPr>
          <w:rFonts w:ascii="Times New Roman" w:hAnsi="Times New Roman" w:eastAsia="Times New Roman" w:cs="Times New Roman"/>
          <w:color w:val="000000"/>
          <w:sz w:val="27"/>
          <w:szCs w:val="27"/>
          <w:lang w:eastAsia="en-AU"/>
        </w:rPr>
        <w:t xml:space="preserve"> analysis. Your response should draw from at least two recognised external sources (excluding </w:t>
      </w:r>
      <w:proofErr w:type="spellStart"/>
      <w:r w:rsidRPr="009A136D">
        <w:rPr>
          <w:rFonts w:ascii="Times New Roman" w:hAnsi="Times New Roman" w:eastAsia="Times New Roman" w:cs="Times New Roman"/>
          <w:color w:val="000000"/>
          <w:sz w:val="27"/>
          <w:szCs w:val="27"/>
          <w:lang w:eastAsia="en-AU"/>
        </w:rPr>
        <w:t>Goldfayl</w:t>
      </w:r>
      <w:proofErr w:type="spellEnd"/>
      <w:r w:rsidRPr="009A136D">
        <w:rPr>
          <w:rFonts w:ascii="Times New Roman" w:hAnsi="Times New Roman" w:eastAsia="Times New Roman" w:cs="Times New Roman"/>
          <w:color w:val="000000"/>
          <w:sz w:val="27"/>
          <w:szCs w:val="27"/>
          <w:lang w:eastAsia="en-AU"/>
        </w:rPr>
        <w:t>).</w:t>
      </w:r>
    </w:p>
    <w:p w:rsidR="00966D05" w:rsidP="009A136D" w:rsidRDefault="009A136D" w14:paraId="04BAD3BB" w14:textId="758FB83F">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 xml:space="preserve">Investigate </w:t>
      </w:r>
    </w:p>
    <w:p w:rsidRPr="00966D05" w:rsidR="00966D05" w:rsidP="00966D05" w:rsidRDefault="00966D05" w14:paraId="6F80B049" w14:textId="77777777">
      <w:pPr>
        <w:shd w:val="clear" w:color="auto" w:fill="1E1E1E"/>
        <w:spacing w:after="0" w:line="285" w:lineRule="atLeast"/>
        <w:rPr>
          <w:rFonts w:ascii="Consolas" w:hAnsi="Consolas" w:eastAsia="Times New Roman" w:cs="Times New Roman"/>
          <w:color w:val="D4D4D4"/>
          <w:sz w:val="21"/>
          <w:szCs w:val="21"/>
          <w:lang w:eastAsia="en-AU"/>
        </w:rPr>
      </w:pPr>
      <w:r w:rsidRPr="00966D05">
        <w:rPr>
          <w:rFonts w:ascii="Consolas" w:hAnsi="Consolas" w:eastAsia="Times New Roman" w:cs="Times New Roman"/>
          <w:color w:val="CE9178"/>
          <w:sz w:val="21"/>
          <w:szCs w:val="21"/>
          <w:lang w:eastAsia="en-AU"/>
        </w:rPr>
        <w:t>'</w:t>
      </w:r>
      <w:proofErr w:type="spellStart"/>
      <w:r w:rsidRPr="00966D05">
        <w:rPr>
          <w:rFonts w:ascii="Consolas" w:hAnsi="Consolas" w:eastAsia="Times New Roman" w:cs="Times New Roman"/>
          <w:color w:val="CE9178"/>
          <w:sz w:val="21"/>
          <w:szCs w:val="21"/>
          <w:lang w:eastAsia="en-AU"/>
        </w:rPr>
        <w:t>VG.the</w:t>
      </w:r>
      <w:proofErr w:type="spellEnd"/>
      <w:r w:rsidRPr="00966D05">
        <w:rPr>
          <w:rFonts w:ascii="Consolas" w:hAnsi="Consolas" w:eastAsia="Times New Roman" w:cs="Times New Roman"/>
          <w:color w:val="CE9178"/>
          <w:sz w:val="21"/>
          <w:szCs w:val="21"/>
          <w:lang w:eastAsia="en-AU"/>
        </w:rPr>
        <w:t xml:space="preserve"> term &lt;strong&gt;&amp;</w:t>
      </w:r>
      <w:proofErr w:type="spellStart"/>
      <w:proofErr w:type="gramStart"/>
      <w:r w:rsidRPr="00966D05">
        <w:rPr>
          <w:rFonts w:ascii="Consolas" w:hAnsi="Consolas" w:eastAsia="Times New Roman" w:cs="Times New Roman"/>
          <w:color w:val="CE9178"/>
          <w:sz w:val="21"/>
          <w:szCs w:val="21"/>
          <w:lang w:eastAsia="en-AU"/>
        </w:rPr>
        <w:t>quot;in</w:t>
      </w:r>
      <w:proofErr w:type="spellEnd"/>
      <w:proofErr w:type="gramEnd"/>
      <w:r w:rsidRPr="00966D05">
        <w:rPr>
          <w:rFonts w:ascii="Consolas" w:hAnsi="Consolas" w:eastAsia="Times New Roman" w:cs="Times New Roman"/>
          <w:color w:val="CE9178"/>
          <w:sz w:val="21"/>
          <w:szCs w:val="21"/>
          <w:lang w:eastAsia="en-AU"/>
        </w:rPr>
        <w:t xml:space="preserve"> </w:t>
      </w:r>
      <w:proofErr w:type="spellStart"/>
      <w:r w:rsidRPr="00966D05">
        <w:rPr>
          <w:rFonts w:ascii="Consolas" w:hAnsi="Consolas" w:eastAsia="Times New Roman" w:cs="Times New Roman"/>
          <w:color w:val="CE9178"/>
          <w:sz w:val="21"/>
          <w:szCs w:val="21"/>
          <w:lang w:eastAsia="en-AU"/>
        </w:rPr>
        <w:t>escrow&amp;quot</w:t>
      </w:r>
      <w:proofErr w:type="spellEnd"/>
      <w:r w:rsidRPr="00966D05">
        <w:rPr>
          <w:rFonts w:ascii="Consolas" w:hAnsi="Consolas" w:eastAsia="Times New Roman" w:cs="Times New Roman"/>
          <w:color w:val="CE9178"/>
          <w:sz w:val="21"/>
          <w:szCs w:val="21"/>
          <w:lang w:eastAsia="en-AU"/>
        </w:rPr>
        <w:t>; &lt;/strong&gt;'</w:t>
      </w:r>
      <w:r w:rsidRPr="00966D05">
        <w:rPr>
          <w:rFonts w:ascii="Consolas" w:hAnsi="Consolas" w:eastAsia="Times New Roman" w:cs="Times New Roman"/>
          <w:color w:val="D4D4D4"/>
          <w:sz w:val="21"/>
          <w:szCs w:val="21"/>
          <w:lang w:eastAsia="en-AU"/>
        </w:rPr>
        <w:t>,</w:t>
      </w:r>
    </w:p>
    <w:p w:rsidRPr="00966D05" w:rsidR="00966D05" w:rsidP="00966D05" w:rsidRDefault="00966D05" w14:paraId="36F7C872" w14:textId="36C10F69">
      <w:pPr>
        <w:shd w:val="clear" w:color="auto" w:fill="1E1E1E"/>
        <w:spacing w:after="0" w:line="285" w:lineRule="atLeast"/>
        <w:rPr>
          <w:rFonts w:ascii="Consolas" w:hAnsi="Consolas" w:eastAsia="Times New Roman" w:cs="Times New Roman"/>
          <w:color w:val="D4D4D4"/>
          <w:sz w:val="21"/>
          <w:szCs w:val="21"/>
          <w:lang w:eastAsia="en-AU"/>
        </w:rPr>
      </w:pPr>
      <w:r w:rsidRPr="00966D05">
        <w:rPr>
          <w:rFonts w:ascii="Consolas" w:hAnsi="Consolas" w:eastAsia="Times New Roman" w:cs="Times New Roman"/>
          <w:color w:val="CE9178"/>
          <w:sz w:val="21"/>
          <w:szCs w:val="21"/>
          <w:lang w:eastAsia="en-AU"/>
        </w:rPr>
        <w:t>'B1.the phrase &lt;strong&gt;&amp;</w:t>
      </w:r>
      <w:proofErr w:type="spellStart"/>
      <w:proofErr w:type="gramStart"/>
      <w:r w:rsidRPr="00966D05">
        <w:rPr>
          <w:rFonts w:ascii="Consolas" w:hAnsi="Consolas" w:eastAsia="Times New Roman" w:cs="Times New Roman"/>
          <w:color w:val="CE9178"/>
          <w:sz w:val="21"/>
          <w:szCs w:val="21"/>
          <w:lang w:eastAsia="en-AU"/>
        </w:rPr>
        <w:t>quot;reasonably</w:t>
      </w:r>
      <w:proofErr w:type="spellEnd"/>
      <w:proofErr w:type="gramEnd"/>
      <w:r w:rsidRPr="00966D05">
        <w:rPr>
          <w:rFonts w:ascii="Consolas" w:hAnsi="Consolas" w:eastAsia="Times New Roman" w:cs="Times New Roman"/>
          <w:color w:val="CE9178"/>
          <w:sz w:val="21"/>
          <w:szCs w:val="21"/>
          <w:lang w:eastAsia="en-AU"/>
        </w:rPr>
        <w:t xml:space="preserve"> and in good </w:t>
      </w:r>
      <w:proofErr w:type="spellStart"/>
      <w:r w:rsidRPr="00966D05">
        <w:rPr>
          <w:rFonts w:ascii="Consolas" w:hAnsi="Consolas" w:eastAsia="Times New Roman" w:cs="Times New Roman"/>
          <w:color w:val="CE9178"/>
          <w:sz w:val="21"/>
          <w:szCs w:val="21"/>
          <w:lang w:eastAsia="en-AU"/>
        </w:rPr>
        <w:t>faith&amp;quot</w:t>
      </w:r>
      <w:proofErr w:type="spellEnd"/>
      <w:r w:rsidRPr="00966D05">
        <w:rPr>
          <w:rFonts w:ascii="Consolas" w:hAnsi="Consolas" w:eastAsia="Times New Roman" w:cs="Times New Roman"/>
          <w:color w:val="CE9178"/>
          <w:sz w:val="21"/>
          <w:szCs w:val="21"/>
          <w:lang w:eastAsia="en-AU"/>
        </w:rPr>
        <w:t>; &lt;/strong&gt;'</w:t>
      </w:r>
      <w:r w:rsidRPr="00966D05">
        <w:rPr>
          <w:rFonts w:ascii="Consolas" w:hAnsi="Consolas" w:eastAsia="Times New Roman" w:cs="Times New Roman"/>
          <w:color w:val="D4D4D4"/>
          <w:sz w:val="21"/>
          <w:szCs w:val="21"/>
          <w:lang w:eastAsia="en-AU"/>
        </w:rPr>
        <w:t>,</w:t>
      </w:r>
    </w:p>
    <w:p w:rsidRPr="00966D05" w:rsidR="00966D05" w:rsidP="00966D05" w:rsidRDefault="00966D05" w14:paraId="5AD194DB" w14:textId="2778F162">
      <w:pPr>
        <w:shd w:val="clear" w:color="auto" w:fill="1E1E1E"/>
        <w:spacing w:after="0" w:line="285" w:lineRule="atLeast"/>
        <w:rPr>
          <w:rFonts w:ascii="Consolas" w:hAnsi="Consolas" w:eastAsia="Times New Roman" w:cs="Times New Roman"/>
          <w:color w:val="D4D4D4"/>
          <w:sz w:val="21"/>
          <w:szCs w:val="21"/>
          <w:lang w:eastAsia="en-AU"/>
        </w:rPr>
      </w:pPr>
      <w:r w:rsidRPr="00966D05">
        <w:rPr>
          <w:rFonts w:ascii="Consolas" w:hAnsi="Consolas" w:eastAsia="Times New Roman" w:cs="Times New Roman"/>
          <w:color w:val="CE9178"/>
          <w:sz w:val="21"/>
          <w:szCs w:val="21"/>
          <w:lang w:eastAsia="en-AU"/>
        </w:rPr>
        <w:t>'</w:t>
      </w:r>
      <w:proofErr w:type="spellStart"/>
      <w:r w:rsidRPr="00966D05">
        <w:rPr>
          <w:rFonts w:ascii="Consolas" w:hAnsi="Consolas" w:eastAsia="Times New Roman" w:cs="Times New Roman"/>
          <w:color w:val="CE9178"/>
          <w:sz w:val="21"/>
          <w:szCs w:val="21"/>
          <w:lang w:eastAsia="en-AU"/>
        </w:rPr>
        <w:t>IJ.the</w:t>
      </w:r>
      <w:proofErr w:type="spellEnd"/>
      <w:r w:rsidRPr="00966D05">
        <w:rPr>
          <w:rFonts w:ascii="Consolas" w:hAnsi="Consolas" w:eastAsia="Times New Roman" w:cs="Times New Roman"/>
          <w:color w:val="CE9178"/>
          <w:sz w:val="21"/>
          <w:szCs w:val="21"/>
          <w:lang w:eastAsia="en-AU"/>
        </w:rPr>
        <w:t xml:space="preserve"> term &lt;strong&gt;&amp;</w:t>
      </w:r>
      <w:proofErr w:type="spellStart"/>
      <w:proofErr w:type="gramStart"/>
      <w:r w:rsidRPr="00966D05">
        <w:rPr>
          <w:rFonts w:ascii="Consolas" w:hAnsi="Consolas" w:eastAsia="Times New Roman" w:cs="Times New Roman"/>
          <w:color w:val="CE9178"/>
          <w:sz w:val="21"/>
          <w:szCs w:val="21"/>
          <w:lang w:eastAsia="en-AU"/>
        </w:rPr>
        <w:t>quot;prescribed</w:t>
      </w:r>
      <w:proofErr w:type="spellEnd"/>
      <w:proofErr w:type="gramEnd"/>
      <w:r w:rsidRPr="00966D05">
        <w:rPr>
          <w:rFonts w:ascii="Consolas" w:hAnsi="Consolas" w:eastAsia="Times New Roman" w:cs="Times New Roman"/>
          <w:color w:val="CE9178"/>
          <w:sz w:val="21"/>
          <w:szCs w:val="21"/>
          <w:lang w:eastAsia="en-AU"/>
        </w:rPr>
        <w:t xml:space="preserve"> </w:t>
      </w:r>
      <w:proofErr w:type="spellStart"/>
      <w:r w:rsidRPr="00966D05">
        <w:rPr>
          <w:rFonts w:ascii="Consolas" w:hAnsi="Consolas" w:eastAsia="Times New Roman" w:cs="Times New Roman"/>
          <w:color w:val="CE9178"/>
          <w:sz w:val="21"/>
          <w:szCs w:val="21"/>
          <w:lang w:eastAsia="en-AU"/>
        </w:rPr>
        <w:t>notice&amp;quot</w:t>
      </w:r>
      <w:proofErr w:type="spellEnd"/>
      <w:r w:rsidRPr="00966D05">
        <w:rPr>
          <w:rFonts w:ascii="Consolas" w:hAnsi="Consolas" w:eastAsia="Times New Roman" w:cs="Times New Roman"/>
          <w:color w:val="CE9178"/>
          <w:sz w:val="21"/>
          <w:szCs w:val="21"/>
          <w:lang w:eastAsia="en-AU"/>
        </w:rPr>
        <w:t>; &lt;/strong&gt;'</w:t>
      </w:r>
      <w:r w:rsidRPr="00966D05">
        <w:rPr>
          <w:rFonts w:ascii="Consolas" w:hAnsi="Consolas" w:eastAsia="Times New Roman" w:cs="Times New Roman"/>
          <w:color w:val="D4D4D4"/>
          <w:sz w:val="21"/>
          <w:szCs w:val="21"/>
          <w:lang w:eastAsia="en-AU"/>
        </w:rPr>
        <w:t>,</w:t>
      </w:r>
    </w:p>
    <w:p w:rsidRPr="00966D05" w:rsidR="00966D05" w:rsidP="00966D05" w:rsidRDefault="00966D05" w14:paraId="35486E6D" w14:textId="65D105F4">
      <w:pPr>
        <w:shd w:val="clear" w:color="auto" w:fill="1E1E1E"/>
        <w:spacing w:after="0" w:line="285" w:lineRule="atLeast"/>
        <w:rPr>
          <w:rFonts w:ascii="Consolas" w:hAnsi="Consolas" w:eastAsia="Times New Roman" w:cs="Times New Roman"/>
          <w:color w:val="D4D4D4"/>
          <w:sz w:val="21"/>
          <w:szCs w:val="21"/>
          <w:lang w:eastAsia="en-AU"/>
        </w:rPr>
      </w:pPr>
      <w:r w:rsidRPr="00966D05">
        <w:rPr>
          <w:rFonts w:ascii="Consolas" w:hAnsi="Consolas" w:eastAsia="Times New Roman" w:cs="Times New Roman"/>
          <w:color w:val="CE9178"/>
          <w:sz w:val="21"/>
          <w:szCs w:val="21"/>
          <w:lang w:eastAsia="en-AU"/>
        </w:rPr>
        <w:t>'3D.the term &lt;strong&gt;&amp;</w:t>
      </w:r>
      <w:proofErr w:type="spellStart"/>
      <w:proofErr w:type="gramStart"/>
      <w:r w:rsidRPr="00966D05">
        <w:rPr>
          <w:rFonts w:ascii="Consolas" w:hAnsi="Consolas" w:eastAsia="Times New Roman" w:cs="Times New Roman"/>
          <w:color w:val="CE9178"/>
          <w:sz w:val="21"/>
          <w:szCs w:val="21"/>
          <w:lang w:eastAsia="en-AU"/>
        </w:rPr>
        <w:t>quot;contract</w:t>
      </w:r>
      <w:proofErr w:type="spellEnd"/>
      <w:proofErr w:type="gramEnd"/>
      <w:r w:rsidRPr="00966D05">
        <w:rPr>
          <w:rFonts w:ascii="Consolas" w:hAnsi="Consolas" w:eastAsia="Times New Roman" w:cs="Times New Roman"/>
          <w:color w:val="CE9178"/>
          <w:sz w:val="21"/>
          <w:szCs w:val="21"/>
          <w:lang w:eastAsia="en-AU"/>
        </w:rPr>
        <w:t xml:space="preserve"> </w:t>
      </w:r>
      <w:proofErr w:type="spellStart"/>
      <w:r w:rsidRPr="00966D05">
        <w:rPr>
          <w:rFonts w:ascii="Consolas" w:hAnsi="Consolas" w:eastAsia="Times New Roman" w:cs="Times New Roman"/>
          <w:color w:val="CE9178"/>
          <w:sz w:val="21"/>
          <w:szCs w:val="21"/>
          <w:lang w:eastAsia="en-AU"/>
        </w:rPr>
        <w:t>sum&amp;quot</w:t>
      </w:r>
      <w:proofErr w:type="spellEnd"/>
      <w:r w:rsidRPr="00966D05">
        <w:rPr>
          <w:rFonts w:ascii="Consolas" w:hAnsi="Consolas" w:eastAsia="Times New Roman" w:cs="Times New Roman"/>
          <w:color w:val="CE9178"/>
          <w:sz w:val="21"/>
          <w:szCs w:val="21"/>
          <w:lang w:eastAsia="en-AU"/>
        </w:rPr>
        <w:t>; &lt;/strong&gt;'</w:t>
      </w:r>
    </w:p>
    <w:p w:rsidRPr="009A136D" w:rsidR="009A136D" w:rsidP="009A136D" w:rsidRDefault="009A136D" w14:paraId="52450B01" w14:textId="0E59558C">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and then describe </w:t>
      </w:r>
      <w:r w:rsidRPr="009A136D">
        <w:rPr>
          <w:rFonts w:ascii="Times New Roman" w:hAnsi="Times New Roman" w:eastAsia="Times New Roman" w:cs="Times New Roman"/>
          <w:b/>
          <w:bCs/>
          <w:i/>
          <w:iCs/>
          <w:color w:val="000000"/>
          <w:sz w:val="27"/>
          <w:szCs w:val="27"/>
          <w:lang w:eastAsia="en-AU"/>
        </w:rPr>
        <w:t>in your own words:</w:t>
      </w:r>
    </w:p>
    <w:p w:rsidRPr="009A136D" w:rsidR="009A136D" w:rsidP="009A136D" w:rsidRDefault="009A136D" w14:paraId="3DC412C3" w14:textId="77777777">
      <w:pPr>
        <w:numPr>
          <w:ilvl w:val="0"/>
          <w:numId w:val="29"/>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what it means when used in AS4000-1997,</w:t>
      </w:r>
    </w:p>
    <w:p w:rsidRPr="009A136D" w:rsidR="009A136D" w:rsidP="009A136D" w:rsidRDefault="009A136D" w14:paraId="261094D0" w14:textId="77777777">
      <w:pPr>
        <w:numPr>
          <w:ilvl w:val="0"/>
          <w:numId w:val="29"/>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under what circumstances in AS4000-1997 is it applied, and</w:t>
      </w:r>
    </w:p>
    <w:p w:rsidRPr="009A136D" w:rsidR="009A136D" w:rsidP="009A136D" w:rsidRDefault="009A136D" w14:paraId="6529BE76" w14:textId="77777777">
      <w:pPr>
        <w:numPr>
          <w:ilvl w:val="0"/>
          <w:numId w:val="29"/>
        </w:num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color w:val="000000"/>
          <w:sz w:val="27"/>
          <w:szCs w:val="27"/>
          <w:lang w:eastAsia="en-AU"/>
        </w:rPr>
        <w:t>any differences in meaning and/or application when used in AS4000-1997 compared with the equivalent phrase(s) in AS2124-1992</w:t>
      </w:r>
    </w:p>
    <w:p w:rsidRPr="009A136D" w:rsidR="009A136D" w:rsidP="009A136D" w:rsidRDefault="009A136D" w14:paraId="0D7C98FA" w14:textId="77777777">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b/>
          <w:bCs/>
          <w:i/>
          <w:iCs/>
          <w:color w:val="000000"/>
          <w:sz w:val="27"/>
          <w:szCs w:val="27"/>
          <w:lang w:eastAsia="en-AU"/>
        </w:rPr>
        <w:t>Note: </w:t>
      </w:r>
      <w:r w:rsidRPr="009A136D">
        <w:rPr>
          <w:rFonts w:ascii="Times New Roman" w:hAnsi="Times New Roman" w:eastAsia="Times New Roman" w:cs="Times New Roman"/>
          <w:i/>
          <w:iCs/>
          <w:color w:val="000000"/>
          <w:sz w:val="27"/>
          <w:szCs w:val="27"/>
          <w:lang w:eastAsia="en-AU"/>
        </w:rPr>
        <w:t>Use APA Style referencing (including In-text citations and Reference list).</w:t>
      </w:r>
    </w:p>
    <w:p w:rsidRPr="009A136D" w:rsidR="009A136D" w:rsidP="009A136D" w:rsidRDefault="009A136D" w14:paraId="000555B6" w14:textId="2E40A943">
      <w:pPr>
        <w:spacing w:before="100" w:beforeAutospacing="1" w:after="100" w:afterAutospacing="1" w:line="240" w:lineRule="auto"/>
        <w:rPr>
          <w:rFonts w:ascii="Times New Roman" w:hAnsi="Times New Roman" w:eastAsia="Times New Roman" w:cs="Times New Roman"/>
          <w:color w:val="000000"/>
          <w:sz w:val="27"/>
          <w:szCs w:val="27"/>
          <w:lang w:eastAsia="en-AU"/>
        </w:rPr>
      </w:pPr>
      <w:r w:rsidRPr="009A136D">
        <w:rPr>
          <w:rFonts w:ascii="Times New Roman" w:hAnsi="Times New Roman" w:eastAsia="Times New Roman" w:cs="Times New Roman"/>
          <w:i/>
          <w:iCs/>
          <w:color w:val="000000"/>
          <w:sz w:val="27"/>
          <w:szCs w:val="27"/>
          <w:lang w:eastAsia="en-AU"/>
        </w:rPr>
        <w:t>(200-300 words excluding refer</w:t>
      </w:r>
      <w:r w:rsidR="000B6DEB">
        <w:rPr>
          <w:rFonts w:ascii="Times New Roman" w:hAnsi="Times New Roman" w:eastAsia="Times New Roman" w:cs="Times New Roman"/>
          <w:i/>
          <w:iCs/>
          <w:color w:val="000000"/>
          <w:sz w:val="27"/>
          <w:szCs w:val="27"/>
          <w:lang w:eastAsia="en-AU"/>
        </w:rPr>
        <w:t>e</w:t>
      </w:r>
      <w:r w:rsidRPr="009A136D">
        <w:rPr>
          <w:rFonts w:ascii="Times New Roman" w:hAnsi="Times New Roman" w:eastAsia="Times New Roman" w:cs="Times New Roman"/>
          <w:i/>
          <w:iCs/>
          <w:color w:val="000000"/>
          <w:sz w:val="27"/>
          <w:szCs w:val="27"/>
          <w:lang w:eastAsia="en-AU"/>
        </w:rPr>
        <w:t>ncing)</w:t>
      </w:r>
    </w:p>
    <w:p w:rsidRPr="009A136D" w:rsidR="009A136D" w:rsidP="009A136D" w:rsidRDefault="00791671" w14:paraId="67B5E502"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25600B5A">
          <v:rect id="_x0000_i1036" style="width:0;height:1.5pt" o:hr="t" o:hrstd="t" o:hralign="center" fillcolor="#a0a0a0" stroked="f"/>
        </w:pict>
      </w:r>
    </w:p>
    <w:p w:rsidRPr="009A136D" w:rsidR="009A136D" w:rsidP="009A136D" w:rsidRDefault="009A136D" w14:paraId="481F58EA" w14:textId="77777777">
      <w:pPr>
        <w:spacing w:before="100" w:beforeAutospacing="1" w:after="100" w:afterAutospacing="1" w:line="240" w:lineRule="auto"/>
        <w:jc w:val="center"/>
        <w:outlineLvl w:val="1"/>
        <w:rPr>
          <w:rFonts w:ascii="Times New Roman" w:hAnsi="Times New Roman" w:eastAsia="Times New Roman" w:cs="Times New Roman"/>
          <w:b/>
          <w:bCs/>
          <w:color w:val="FF0000"/>
          <w:sz w:val="36"/>
          <w:szCs w:val="36"/>
          <w:lang w:eastAsia="en-AU"/>
        </w:rPr>
      </w:pPr>
      <w:r w:rsidRPr="009A136D">
        <w:rPr>
          <w:rFonts w:ascii="Times New Roman" w:hAnsi="Times New Roman" w:eastAsia="Times New Roman" w:cs="Times New Roman"/>
          <w:b/>
          <w:bCs/>
          <w:color w:val="FF0000"/>
          <w:sz w:val="36"/>
          <w:szCs w:val="36"/>
          <w:lang w:eastAsia="en-AU"/>
        </w:rPr>
        <w:t>END OF ASSIGNMENT TASKS</w:t>
      </w:r>
    </w:p>
    <w:p w:rsidRPr="009A136D" w:rsidR="009A136D" w:rsidP="009A136D" w:rsidRDefault="00791671" w14:paraId="75A2F2E1" w14:textId="77777777">
      <w:pPr>
        <w:spacing w:after="0" w:line="240" w:lineRule="auto"/>
        <w:rPr>
          <w:rFonts w:ascii="Times New Roman" w:hAnsi="Times New Roman" w:eastAsia="Times New Roman" w:cs="Times New Roman"/>
          <w:color w:val="000000"/>
          <w:sz w:val="27"/>
          <w:szCs w:val="27"/>
          <w:lang w:eastAsia="en-AU"/>
        </w:rPr>
      </w:pPr>
      <w:r>
        <w:rPr>
          <w:rFonts w:ascii="Times New Roman" w:hAnsi="Times New Roman" w:eastAsia="Times New Roman" w:cs="Times New Roman"/>
          <w:color w:val="000000"/>
          <w:sz w:val="27"/>
          <w:szCs w:val="27"/>
          <w:lang w:eastAsia="en-AU"/>
        </w:rPr>
        <w:pict w14:anchorId="70A050BC">
          <v:rect id="_x0000_i1037" style="width:0;height:1.5pt" o:hr="t" o:hrstd="t" o:hralign="center" fillcolor="#a0a0a0" stroked="f"/>
        </w:pict>
      </w:r>
    </w:p>
    <w:p w:rsidRPr="009A136D" w:rsidR="009A136D" w:rsidP="009A136D" w:rsidRDefault="009A136D" w14:paraId="074C94D5" w14:textId="77777777">
      <w:pPr>
        <w:spacing w:before="100" w:beforeAutospacing="1" w:after="100" w:afterAutospacing="1" w:line="240" w:lineRule="auto"/>
        <w:rPr>
          <w:rFonts w:ascii="Times New Roman" w:hAnsi="Times New Roman" w:eastAsia="Times New Roman" w:cs="Times New Roman"/>
          <w:color w:val="000000"/>
          <w:sz w:val="14"/>
          <w:szCs w:val="14"/>
          <w:lang w:eastAsia="en-AU"/>
        </w:rPr>
      </w:pPr>
      <w:r w:rsidRPr="009A136D">
        <w:rPr>
          <w:rFonts w:ascii="Times New Roman" w:hAnsi="Times New Roman" w:eastAsia="Times New Roman" w:cs="Times New Roman"/>
          <w:color w:val="000000"/>
          <w:sz w:val="14"/>
          <w:szCs w:val="14"/>
          <w:lang w:eastAsia="en-AU"/>
        </w:rPr>
        <w:t>Generated: 2018-10-05 13:45</w:t>
      </w:r>
    </w:p>
    <w:p w:rsidRPr="009A136D" w:rsidR="009A136D" w:rsidP="009A136D" w:rsidRDefault="009A136D" w14:paraId="1FF662DB" w14:textId="77777777">
      <w:pPr>
        <w:spacing w:before="100" w:beforeAutospacing="1" w:after="100" w:afterAutospacing="1" w:line="240" w:lineRule="auto"/>
        <w:rPr>
          <w:rFonts w:ascii="Times New Roman" w:hAnsi="Times New Roman" w:eastAsia="Times New Roman" w:cs="Times New Roman"/>
          <w:color w:val="FFFFFF"/>
          <w:sz w:val="14"/>
          <w:szCs w:val="14"/>
          <w:lang w:eastAsia="en-AU"/>
        </w:rPr>
      </w:pPr>
      <w:r w:rsidRPr="009A136D">
        <w:rPr>
          <w:rFonts w:ascii="Times New Roman" w:hAnsi="Times New Roman" w:eastAsia="Times New Roman" w:cs="Times New Roman"/>
          <w:color w:val="FFFFFF"/>
          <w:sz w:val="14"/>
          <w:szCs w:val="14"/>
          <w:lang w:eastAsia="en-AU"/>
        </w:rPr>
        <w:t>ID: IJVOA7PQSVOCSC880EOZG237YYSQPI3G2Z8GU7QU87B46PWK</w:t>
      </w:r>
    </w:p>
    <w:p w:rsidRPr="009A136D" w:rsidR="00E27EAF" w:rsidP="009A136D" w:rsidRDefault="00E27EAF" w14:paraId="18E5AA85" w14:textId="3F9042C2"/>
    <w:sectPr w:rsidRPr="009A136D" w:rsidR="00E27EAF" w:rsidSect="009A136D">
      <w:sectPrChange w:author="Mark Baumann" w:date="2018-11-09T16:09:45.638319" w:id="715303579">
        <w:sectPr w:rsidRPr="009A136D" w:rsidR="00E27EAF" w:rsidSect="009A136D">
          <w:pgSz w:w="11906" w:h="16838"/>
          <w:pgMar w:top="720" w:right="720" w:bottom="720" w:left="720" w:header="708" w:footer="708" w:gutter="0"/>
          <w:cols w:space="708"/>
          <w:docGrid w:linePitch="360"/>
        </w:sectPr>
      </w:sectPrChange>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095"/>
    <w:multiLevelType w:val="hybridMultilevel"/>
    <w:tmpl w:val="DD9073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B3796"/>
    <w:multiLevelType w:val="multilevel"/>
    <w:tmpl w:val="5C7C8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1D66D0"/>
    <w:multiLevelType w:val="multilevel"/>
    <w:tmpl w:val="1F1A6D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9D1FEE"/>
    <w:multiLevelType w:val="hybridMultilevel"/>
    <w:tmpl w:val="279631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60319E"/>
    <w:multiLevelType w:val="multilevel"/>
    <w:tmpl w:val="7B28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686327"/>
    <w:multiLevelType w:val="multilevel"/>
    <w:tmpl w:val="135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D5B95"/>
    <w:multiLevelType w:val="multilevel"/>
    <w:tmpl w:val="6C28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40D4"/>
    <w:multiLevelType w:val="multilevel"/>
    <w:tmpl w:val="7304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77BBD"/>
    <w:multiLevelType w:val="multilevel"/>
    <w:tmpl w:val="B7A0FF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9EF09A8"/>
    <w:multiLevelType w:val="hybridMultilevel"/>
    <w:tmpl w:val="6712BAD6"/>
    <w:lvl w:ilvl="0" w:tplc="0C090001">
      <w:start w:val="1"/>
      <w:numFmt w:val="bullet"/>
      <w:lvlText w:val=""/>
      <w:lvlJc w:val="left"/>
      <w:pPr>
        <w:ind w:left="795" w:hanging="360"/>
      </w:pPr>
      <w:rPr>
        <w:rFonts w:hint="default" w:ascii="Symbol" w:hAnsi="Symbol"/>
      </w:rPr>
    </w:lvl>
    <w:lvl w:ilvl="1" w:tplc="0C090003" w:tentative="1">
      <w:start w:val="1"/>
      <w:numFmt w:val="bullet"/>
      <w:lvlText w:val="o"/>
      <w:lvlJc w:val="left"/>
      <w:pPr>
        <w:ind w:left="1515" w:hanging="360"/>
      </w:pPr>
      <w:rPr>
        <w:rFonts w:hint="default" w:ascii="Courier New" w:hAnsi="Courier New" w:cs="Courier New"/>
      </w:rPr>
    </w:lvl>
    <w:lvl w:ilvl="2" w:tplc="0C090005" w:tentative="1">
      <w:start w:val="1"/>
      <w:numFmt w:val="bullet"/>
      <w:lvlText w:val=""/>
      <w:lvlJc w:val="left"/>
      <w:pPr>
        <w:ind w:left="2235" w:hanging="360"/>
      </w:pPr>
      <w:rPr>
        <w:rFonts w:hint="default" w:ascii="Wingdings" w:hAnsi="Wingdings"/>
      </w:rPr>
    </w:lvl>
    <w:lvl w:ilvl="3" w:tplc="0C090001" w:tentative="1">
      <w:start w:val="1"/>
      <w:numFmt w:val="bullet"/>
      <w:lvlText w:val=""/>
      <w:lvlJc w:val="left"/>
      <w:pPr>
        <w:ind w:left="2955" w:hanging="360"/>
      </w:pPr>
      <w:rPr>
        <w:rFonts w:hint="default" w:ascii="Symbol" w:hAnsi="Symbol"/>
      </w:rPr>
    </w:lvl>
    <w:lvl w:ilvl="4" w:tplc="0C090003" w:tentative="1">
      <w:start w:val="1"/>
      <w:numFmt w:val="bullet"/>
      <w:lvlText w:val="o"/>
      <w:lvlJc w:val="left"/>
      <w:pPr>
        <w:ind w:left="3675" w:hanging="360"/>
      </w:pPr>
      <w:rPr>
        <w:rFonts w:hint="default" w:ascii="Courier New" w:hAnsi="Courier New" w:cs="Courier New"/>
      </w:rPr>
    </w:lvl>
    <w:lvl w:ilvl="5" w:tplc="0C090005" w:tentative="1">
      <w:start w:val="1"/>
      <w:numFmt w:val="bullet"/>
      <w:lvlText w:val=""/>
      <w:lvlJc w:val="left"/>
      <w:pPr>
        <w:ind w:left="4395" w:hanging="360"/>
      </w:pPr>
      <w:rPr>
        <w:rFonts w:hint="default" w:ascii="Wingdings" w:hAnsi="Wingdings"/>
      </w:rPr>
    </w:lvl>
    <w:lvl w:ilvl="6" w:tplc="0C090001" w:tentative="1">
      <w:start w:val="1"/>
      <w:numFmt w:val="bullet"/>
      <w:lvlText w:val=""/>
      <w:lvlJc w:val="left"/>
      <w:pPr>
        <w:ind w:left="5115" w:hanging="360"/>
      </w:pPr>
      <w:rPr>
        <w:rFonts w:hint="default" w:ascii="Symbol" w:hAnsi="Symbol"/>
      </w:rPr>
    </w:lvl>
    <w:lvl w:ilvl="7" w:tplc="0C090003" w:tentative="1">
      <w:start w:val="1"/>
      <w:numFmt w:val="bullet"/>
      <w:lvlText w:val="o"/>
      <w:lvlJc w:val="left"/>
      <w:pPr>
        <w:ind w:left="5835" w:hanging="360"/>
      </w:pPr>
      <w:rPr>
        <w:rFonts w:hint="default" w:ascii="Courier New" w:hAnsi="Courier New" w:cs="Courier New"/>
      </w:rPr>
    </w:lvl>
    <w:lvl w:ilvl="8" w:tplc="0C090005" w:tentative="1">
      <w:start w:val="1"/>
      <w:numFmt w:val="bullet"/>
      <w:lvlText w:val=""/>
      <w:lvlJc w:val="left"/>
      <w:pPr>
        <w:ind w:left="6555" w:hanging="360"/>
      </w:pPr>
      <w:rPr>
        <w:rFonts w:hint="default" w:ascii="Wingdings" w:hAnsi="Wingdings"/>
      </w:rPr>
    </w:lvl>
  </w:abstractNum>
  <w:abstractNum w:abstractNumId="10" w15:restartNumberingAfterBreak="0">
    <w:nsid w:val="1DA0339C"/>
    <w:multiLevelType w:val="multilevel"/>
    <w:tmpl w:val="46E410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2239B7"/>
    <w:multiLevelType w:val="multilevel"/>
    <w:tmpl w:val="C742AB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24B611A"/>
    <w:multiLevelType w:val="multilevel"/>
    <w:tmpl w:val="EF4A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655E2"/>
    <w:multiLevelType w:val="multilevel"/>
    <w:tmpl w:val="FADC74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B3A02EE"/>
    <w:multiLevelType w:val="multilevel"/>
    <w:tmpl w:val="E37A5B5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E4676F2"/>
    <w:multiLevelType w:val="hybridMultilevel"/>
    <w:tmpl w:val="F286C9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3017302E"/>
    <w:multiLevelType w:val="multilevel"/>
    <w:tmpl w:val="21E8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C1BE9"/>
    <w:multiLevelType w:val="multilevel"/>
    <w:tmpl w:val="F7A283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A8302D6"/>
    <w:multiLevelType w:val="multilevel"/>
    <w:tmpl w:val="123AB0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7FB32EB"/>
    <w:multiLevelType w:val="multilevel"/>
    <w:tmpl w:val="63F078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815000B"/>
    <w:multiLevelType w:val="multilevel"/>
    <w:tmpl w:val="C9A8B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8A40385"/>
    <w:multiLevelType w:val="multilevel"/>
    <w:tmpl w:val="86445110"/>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22" w15:restartNumberingAfterBreak="0">
    <w:nsid w:val="49021B0C"/>
    <w:multiLevelType w:val="multilevel"/>
    <w:tmpl w:val="99445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ABD7C01"/>
    <w:multiLevelType w:val="multilevel"/>
    <w:tmpl w:val="22A0D6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F9C4A88"/>
    <w:multiLevelType w:val="multilevel"/>
    <w:tmpl w:val="347C0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CAA2F05"/>
    <w:multiLevelType w:val="multilevel"/>
    <w:tmpl w:val="2486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068A9"/>
    <w:multiLevelType w:val="multilevel"/>
    <w:tmpl w:val="E37A5B5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7B54E5F"/>
    <w:multiLevelType w:val="multilevel"/>
    <w:tmpl w:val="8CFE8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A5565E"/>
    <w:multiLevelType w:val="multilevel"/>
    <w:tmpl w:val="5478D5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8CB47E5"/>
    <w:multiLevelType w:val="hybridMultilevel"/>
    <w:tmpl w:val="A33493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
  </w:num>
  <w:num w:numId="3">
    <w:abstractNumId w:val="16"/>
  </w:num>
  <w:num w:numId="4">
    <w:abstractNumId w:val="21"/>
  </w:num>
  <w:num w:numId="5">
    <w:abstractNumId w:val="20"/>
  </w:num>
  <w:num w:numId="6">
    <w:abstractNumId w:val="26"/>
  </w:num>
  <w:num w:numId="7">
    <w:abstractNumId w:val="29"/>
  </w:num>
  <w:num w:numId="8">
    <w:abstractNumId w:val="0"/>
  </w:num>
  <w:num w:numId="9">
    <w:abstractNumId w:val="10"/>
  </w:num>
  <w:num w:numId="10">
    <w:abstractNumId w:val="11"/>
  </w:num>
  <w:num w:numId="11">
    <w:abstractNumId w:val="9"/>
  </w:num>
  <w:num w:numId="12">
    <w:abstractNumId w:val="3"/>
  </w:num>
  <w:num w:numId="13">
    <w:abstractNumId w:val="14"/>
  </w:num>
  <w:num w:numId="14">
    <w:abstractNumId w:val="2"/>
  </w:num>
  <w:num w:numId="15">
    <w:abstractNumId w:val="24"/>
  </w:num>
  <w:num w:numId="16">
    <w:abstractNumId w:val="12"/>
  </w:num>
  <w:num w:numId="17">
    <w:abstractNumId w:val="6"/>
  </w:num>
  <w:num w:numId="18">
    <w:abstractNumId w:val="1"/>
  </w:num>
  <w:num w:numId="19">
    <w:abstractNumId w:val="25"/>
  </w:num>
  <w:num w:numId="20">
    <w:abstractNumId w:val="27"/>
  </w:num>
  <w:num w:numId="21">
    <w:abstractNumId w:val="17"/>
  </w:num>
  <w:num w:numId="22">
    <w:abstractNumId w:val="22"/>
  </w:num>
  <w:num w:numId="23">
    <w:abstractNumId w:val="23"/>
  </w:num>
  <w:num w:numId="24">
    <w:abstractNumId w:val="7"/>
  </w:num>
  <w:num w:numId="25">
    <w:abstractNumId w:val="18"/>
  </w:num>
  <w:num w:numId="26">
    <w:abstractNumId w:val="19"/>
  </w:num>
  <w:num w:numId="27">
    <w:abstractNumId w:val="8"/>
  </w:num>
  <w:num w:numId="28">
    <w:abstractNumId w:val="4"/>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xMLSwMDUwsDAxtTBS0lEKTi0uzszPAykwrgUAjlYgDCwAAAA="/>
  </w:docVars>
  <w:rsids>
    <w:rsidRoot w:val="002B6C9E"/>
    <w:rsid w:val="000075B8"/>
    <w:rsid w:val="000102C6"/>
    <w:rsid w:val="00012C58"/>
    <w:rsid w:val="0001733F"/>
    <w:rsid w:val="00030D68"/>
    <w:rsid w:val="00047CDF"/>
    <w:rsid w:val="000504A3"/>
    <w:rsid w:val="00055671"/>
    <w:rsid w:val="00057657"/>
    <w:rsid w:val="00063011"/>
    <w:rsid w:val="0006700E"/>
    <w:rsid w:val="00072E53"/>
    <w:rsid w:val="000774CA"/>
    <w:rsid w:val="000803C3"/>
    <w:rsid w:val="00080A52"/>
    <w:rsid w:val="00090318"/>
    <w:rsid w:val="000953D0"/>
    <w:rsid w:val="000B6DEB"/>
    <w:rsid w:val="000F39D4"/>
    <w:rsid w:val="00102BEE"/>
    <w:rsid w:val="00105950"/>
    <w:rsid w:val="001113C5"/>
    <w:rsid w:val="00114CA7"/>
    <w:rsid w:val="0011788C"/>
    <w:rsid w:val="001244FA"/>
    <w:rsid w:val="00130663"/>
    <w:rsid w:val="00131AD2"/>
    <w:rsid w:val="001329DB"/>
    <w:rsid w:val="00133FB1"/>
    <w:rsid w:val="00144139"/>
    <w:rsid w:val="00152FE2"/>
    <w:rsid w:val="00156700"/>
    <w:rsid w:val="00160916"/>
    <w:rsid w:val="00160956"/>
    <w:rsid w:val="00160C6E"/>
    <w:rsid w:val="00163528"/>
    <w:rsid w:val="001838D9"/>
    <w:rsid w:val="00197830"/>
    <w:rsid w:val="001A3E3F"/>
    <w:rsid w:val="001B1803"/>
    <w:rsid w:val="001C1BE2"/>
    <w:rsid w:val="001C2511"/>
    <w:rsid w:val="001C270F"/>
    <w:rsid w:val="001C5977"/>
    <w:rsid w:val="001C6C0A"/>
    <w:rsid w:val="001C7BB2"/>
    <w:rsid w:val="001E6688"/>
    <w:rsid w:val="001F219A"/>
    <w:rsid w:val="001F4163"/>
    <w:rsid w:val="00200A14"/>
    <w:rsid w:val="00217680"/>
    <w:rsid w:val="0022391B"/>
    <w:rsid w:val="00223E3E"/>
    <w:rsid w:val="00225085"/>
    <w:rsid w:val="00225BF9"/>
    <w:rsid w:val="0022677D"/>
    <w:rsid w:val="00230B0E"/>
    <w:rsid w:val="00233EC8"/>
    <w:rsid w:val="00234E50"/>
    <w:rsid w:val="00252A94"/>
    <w:rsid w:val="00255C1B"/>
    <w:rsid w:val="00256442"/>
    <w:rsid w:val="0026172E"/>
    <w:rsid w:val="00261F6D"/>
    <w:rsid w:val="00266575"/>
    <w:rsid w:val="002676A1"/>
    <w:rsid w:val="00273B56"/>
    <w:rsid w:val="00281F35"/>
    <w:rsid w:val="00283895"/>
    <w:rsid w:val="00285446"/>
    <w:rsid w:val="002A2A42"/>
    <w:rsid w:val="002A420F"/>
    <w:rsid w:val="002A7B7F"/>
    <w:rsid w:val="002B01AC"/>
    <w:rsid w:val="002B3A15"/>
    <w:rsid w:val="002B6C9E"/>
    <w:rsid w:val="002C48F2"/>
    <w:rsid w:val="002C6923"/>
    <w:rsid w:val="002C6BCE"/>
    <w:rsid w:val="002C7F9D"/>
    <w:rsid w:val="002E66C0"/>
    <w:rsid w:val="002F1495"/>
    <w:rsid w:val="002F5867"/>
    <w:rsid w:val="003269DB"/>
    <w:rsid w:val="00341120"/>
    <w:rsid w:val="003421E5"/>
    <w:rsid w:val="003424E3"/>
    <w:rsid w:val="00344857"/>
    <w:rsid w:val="0036321B"/>
    <w:rsid w:val="00365092"/>
    <w:rsid w:val="00367E31"/>
    <w:rsid w:val="00372F49"/>
    <w:rsid w:val="0037578D"/>
    <w:rsid w:val="00384C0E"/>
    <w:rsid w:val="00387C34"/>
    <w:rsid w:val="00397A94"/>
    <w:rsid w:val="003A128B"/>
    <w:rsid w:val="003B62D2"/>
    <w:rsid w:val="003B7188"/>
    <w:rsid w:val="003C0641"/>
    <w:rsid w:val="003C2C9C"/>
    <w:rsid w:val="003C400A"/>
    <w:rsid w:val="003C6610"/>
    <w:rsid w:val="003C7F00"/>
    <w:rsid w:val="003D109A"/>
    <w:rsid w:val="003D5F43"/>
    <w:rsid w:val="003D73E6"/>
    <w:rsid w:val="003F0CE2"/>
    <w:rsid w:val="003F18FA"/>
    <w:rsid w:val="003F5070"/>
    <w:rsid w:val="003F5FCF"/>
    <w:rsid w:val="003F6A28"/>
    <w:rsid w:val="0040094C"/>
    <w:rsid w:val="00401EEC"/>
    <w:rsid w:val="004043AC"/>
    <w:rsid w:val="00415801"/>
    <w:rsid w:val="00420DAA"/>
    <w:rsid w:val="004308A3"/>
    <w:rsid w:val="00440E4A"/>
    <w:rsid w:val="0044338F"/>
    <w:rsid w:val="00450F9D"/>
    <w:rsid w:val="00461D1E"/>
    <w:rsid w:val="00467A5D"/>
    <w:rsid w:val="004808E4"/>
    <w:rsid w:val="004877FE"/>
    <w:rsid w:val="00490B0C"/>
    <w:rsid w:val="00493519"/>
    <w:rsid w:val="00495EE8"/>
    <w:rsid w:val="004A2043"/>
    <w:rsid w:val="004A2107"/>
    <w:rsid w:val="004A240D"/>
    <w:rsid w:val="004A3424"/>
    <w:rsid w:val="004A4D82"/>
    <w:rsid w:val="004A7843"/>
    <w:rsid w:val="004B39BB"/>
    <w:rsid w:val="004B538F"/>
    <w:rsid w:val="004C1FBB"/>
    <w:rsid w:val="004C7510"/>
    <w:rsid w:val="004D25D9"/>
    <w:rsid w:val="004D2E47"/>
    <w:rsid w:val="004E04C1"/>
    <w:rsid w:val="004E090F"/>
    <w:rsid w:val="004F174B"/>
    <w:rsid w:val="004F17F7"/>
    <w:rsid w:val="004F3713"/>
    <w:rsid w:val="00500E7B"/>
    <w:rsid w:val="00504755"/>
    <w:rsid w:val="00510A4A"/>
    <w:rsid w:val="00515024"/>
    <w:rsid w:val="00515793"/>
    <w:rsid w:val="00517F64"/>
    <w:rsid w:val="005521CF"/>
    <w:rsid w:val="005531C1"/>
    <w:rsid w:val="005560F8"/>
    <w:rsid w:val="00563B42"/>
    <w:rsid w:val="00565168"/>
    <w:rsid w:val="00565733"/>
    <w:rsid w:val="005672BB"/>
    <w:rsid w:val="005677FC"/>
    <w:rsid w:val="00596749"/>
    <w:rsid w:val="005B2BF5"/>
    <w:rsid w:val="005B46FA"/>
    <w:rsid w:val="005B5614"/>
    <w:rsid w:val="005C10D6"/>
    <w:rsid w:val="005C13CF"/>
    <w:rsid w:val="005C14EB"/>
    <w:rsid w:val="005C3E77"/>
    <w:rsid w:val="005D1D38"/>
    <w:rsid w:val="005D5CCC"/>
    <w:rsid w:val="005E0561"/>
    <w:rsid w:val="005E223A"/>
    <w:rsid w:val="005E243A"/>
    <w:rsid w:val="005E4E06"/>
    <w:rsid w:val="005F056A"/>
    <w:rsid w:val="005F27E6"/>
    <w:rsid w:val="005F3377"/>
    <w:rsid w:val="005F6313"/>
    <w:rsid w:val="006012EE"/>
    <w:rsid w:val="0060198E"/>
    <w:rsid w:val="00601E73"/>
    <w:rsid w:val="006112A7"/>
    <w:rsid w:val="006175C9"/>
    <w:rsid w:val="00617F8E"/>
    <w:rsid w:val="00620281"/>
    <w:rsid w:val="00625D61"/>
    <w:rsid w:val="006260FB"/>
    <w:rsid w:val="0063168D"/>
    <w:rsid w:val="0063761C"/>
    <w:rsid w:val="00643943"/>
    <w:rsid w:val="00646507"/>
    <w:rsid w:val="006465D2"/>
    <w:rsid w:val="00651035"/>
    <w:rsid w:val="00653698"/>
    <w:rsid w:val="006555E0"/>
    <w:rsid w:val="006603D5"/>
    <w:rsid w:val="00660602"/>
    <w:rsid w:val="006676C5"/>
    <w:rsid w:val="006752A5"/>
    <w:rsid w:val="006868A3"/>
    <w:rsid w:val="00692864"/>
    <w:rsid w:val="00693992"/>
    <w:rsid w:val="00695AA8"/>
    <w:rsid w:val="00696F25"/>
    <w:rsid w:val="006A30D4"/>
    <w:rsid w:val="006A5632"/>
    <w:rsid w:val="006A7FD0"/>
    <w:rsid w:val="006B279E"/>
    <w:rsid w:val="006B6EAC"/>
    <w:rsid w:val="006E36CE"/>
    <w:rsid w:val="006F228C"/>
    <w:rsid w:val="006F2FF3"/>
    <w:rsid w:val="006F3EE8"/>
    <w:rsid w:val="006F51D1"/>
    <w:rsid w:val="00705470"/>
    <w:rsid w:val="00707045"/>
    <w:rsid w:val="007222F3"/>
    <w:rsid w:val="00725B04"/>
    <w:rsid w:val="00731811"/>
    <w:rsid w:val="00735201"/>
    <w:rsid w:val="0074261A"/>
    <w:rsid w:val="0076004A"/>
    <w:rsid w:val="0076475F"/>
    <w:rsid w:val="00791671"/>
    <w:rsid w:val="007916F0"/>
    <w:rsid w:val="0079389B"/>
    <w:rsid w:val="0079427B"/>
    <w:rsid w:val="00795254"/>
    <w:rsid w:val="007A0BC7"/>
    <w:rsid w:val="007A2C30"/>
    <w:rsid w:val="007B03D9"/>
    <w:rsid w:val="007B1E79"/>
    <w:rsid w:val="007B26EA"/>
    <w:rsid w:val="007B3074"/>
    <w:rsid w:val="007C3D50"/>
    <w:rsid w:val="007C6D5D"/>
    <w:rsid w:val="007D3716"/>
    <w:rsid w:val="007D6649"/>
    <w:rsid w:val="007F222D"/>
    <w:rsid w:val="007F57EA"/>
    <w:rsid w:val="00815190"/>
    <w:rsid w:val="008340ED"/>
    <w:rsid w:val="00835AA5"/>
    <w:rsid w:val="0083799B"/>
    <w:rsid w:val="008407EA"/>
    <w:rsid w:val="0084707A"/>
    <w:rsid w:val="00847C4F"/>
    <w:rsid w:val="0085100C"/>
    <w:rsid w:val="008527ED"/>
    <w:rsid w:val="00853F37"/>
    <w:rsid w:val="00855DD9"/>
    <w:rsid w:val="00863524"/>
    <w:rsid w:val="00864F88"/>
    <w:rsid w:val="00871BBF"/>
    <w:rsid w:val="0087761A"/>
    <w:rsid w:val="0088141E"/>
    <w:rsid w:val="00886DCE"/>
    <w:rsid w:val="00890885"/>
    <w:rsid w:val="00891928"/>
    <w:rsid w:val="00892A94"/>
    <w:rsid w:val="00893D87"/>
    <w:rsid w:val="00893F37"/>
    <w:rsid w:val="008946F1"/>
    <w:rsid w:val="008968A5"/>
    <w:rsid w:val="008A0E22"/>
    <w:rsid w:val="008A227A"/>
    <w:rsid w:val="008B1393"/>
    <w:rsid w:val="008B4207"/>
    <w:rsid w:val="008B51AB"/>
    <w:rsid w:val="008B57FC"/>
    <w:rsid w:val="008B66DE"/>
    <w:rsid w:val="008C1102"/>
    <w:rsid w:val="008C3171"/>
    <w:rsid w:val="008C31B4"/>
    <w:rsid w:val="008C7B2F"/>
    <w:rsid w:val="008D4823"/>
    <w:rsid w:val="008E1245"/>
    <w:rsid w:val="008E1510"/>
    <w:rsid w:val="008E778E"/>
    <w:rsid w:val="008E7BF0"/>
    <w:rsid w:val="008F506F"/>
    <w:rsid w:val="00902DDC"/>
    <w:rsid w:val="00905034"/>
    <w:rsid w:val="00926257"/>
    <w:rsid w:val="0092749C"/>
    <w:rsid w:val="00936193"/>
    <w:rsid w:val="00945230"/>
    <w:rsid w:val="00953E4E"/>
    <w:rsid w:val="00956653"/>
    <w:rsid w:val="00966D05"/>
    <w:rsid w:val="00974DFA"/>
    <w:rsid w:val="00975EE1"/>
    <w:rsid w:val="00983ECC"/>
    <w:rsid w:val="0098747D"/>
    <w:rsid w:val="009A136D"/>
    <w:rsid w:val="009B58E4"/>
    <w:rsid w:val="009C79C4"/>
    <w:rsid w:val="009D3763"/>
    <w:rsid w:val="009E1718"/>
    <w:rsid w:val="00A046EE"/>
    <w:rsid w:val="00A07F89"/>
    <w:rsid w:val="00A13C8E"/>
    <w:rsid w:val="00A178F6"/>
    <w:rsid w:val="00A20427"/>
    <w:rsid w:val="00A24C15"/>
    <w:rsid w:val="00A32CFA"/>
    <w:rsid w:val="00A36054"/>
    <w:rsid w:val="00A361D4"/>
    <w:rsid w:val="00A44FB6"/>
    <w:rsid w:val="00A56387"/>
    <w:rsid w:val="00A66059"/>
    <w:rsid w:val="00A70D80"/>
    <w:rsid w:val="00A71E59"/>
    <w:rsid w:val="00A73351"/>
    <w:rsid w:val="00A7660B"/>
    <w:rsid w:val="00A81635"/>
    <w:rsid w:val="00A851E5"/>
    <w:rsid w:val="00A926F8"/>
    <w:rsid w:val="00AB1A0E"/>
    <w:rsid w:val="00AC016F"/>
    <w:rsid w:val="00AD4401"/>
    <w:rsid w:val="00AE0730"/>
    <w:rsid w:val="00AF463B"/>
    <w:rsid w:val="00AF7CCC"/>
    <w:rsid w:val="00B02688"/>
    <w:rsid w:val="00B145C1"/>
    <w:rsid w:val="00B17130"/>
    <w:rsid w:val="00B21012"/>
    <w:rsid w:val="00B25F07"/>
    <w:rsid w:val="00B2741D"/>
    <w:rsid w:val="00B30058"/>
    <w:rsid w:val="00B35C44"/>
    <w:rsid w:val="00B3655E"/>
    <w:rsid w:val="00B40E6A"/>
    <w:rsid w:val="00B51311"/>
    <w:rsid w:val="00B51C2C"/>
    <w:rsid w:val="00B67110"/>
    <w:rsid w:val="00B71214"/>
    <w:rsid w:val="00B71BC8"/>
    <w:rsid w:val="00B84722"/>
    <w:rsid w:val="00B87F8A"/>
    <w:rsid w:val="00B912A3"/>
    <w:rsid w:val="00B92EBA"/>
    <w:rsid w:val="00B949BE"/>
    <w:rsid w:val="00BC28DF"/>
    <w:rsid w:val="00BC7D48"/>
    <w:rsid w:val="00BD03BE"/>
    <w:rsid w:val="00BD0462"/>
    <w:rsid w:val="00BD4354"/>
    <w:rsid w:val="00BE741D"/>
    <w:rsid w:val="00BE74A6"/>
    <w:rsid w:val="00BF7260"/>
    <w:rsid w:val="00C046FD"/>
    <w:rsid w:val="00C20F14"/>
    <w:rsid w:val="00C2563A"/>
    <w:rsid w:val="00C306F0"/>
    <w:rsid w:val="00C3458C"/>
    <w:rsid w:val="00C51FA5"/>
    <w:rsid w:val="00C6188B"/>
    <w:rsid w:val="00C647C9"/>
    <w:rsid w:val="00C72A8B"/>
    <w:rsid w:val="00C744FB"/>
    <w:rsid w:val="00C77353"/>
    <w:rsid w:val="00C836B4"/>
    <w:rsid w:val="00C83F08"/>
    <w:rsid w:val="00C84E84"/>
    <w:rsid w:val="00C8508C"/>
    <w:rsid w:val="00C86BD1"/>
    <w:rsid w:val="00CA09D4"/>
    <w:rsid w:val="00CA28B4"/>
    <w:rsid w:val="00CA410A"/>
    <w:rsid w:val="00CA5381"/>
    <w:rsid w:val="00CA6229"/>
    <w:rsid w:val="00CA637B"/>
    <w:rsid w:val="00CA7368"/>
    <w:rsid w:val="00CB5F66"/>
    <w:rsid w:val="00CC01CF"/>
    <w:rsid w:val="00CC57E2"/>
    <w:rsid w:val="00CC6BC7"/>
    <w:rsid w:val="00CD01E4"/>
    <w:rsid w:val="00CD4786"/>
    <w:rsid w:val="00CD5FC5"/>
    <w:rsid w:val="00CE243E"/>
    <w:rsid w:val="00CE30EE"/>
    <w:rsid w:val="00CE328C"/>
    <w:rsid w:val="00D005A1"/>
    <w:rsid w:val="00D034FC"/>
    <w:rsid w:val="00D068C8"/>
    <w:rsid w:val="00D11E24"/>
    <w:rsid w:val="00D2780D"/>
    <w:rsid w:val="00D32311"/>
    <w:rsid w:val="00D54FDB"/>
    <w:rsid w:val="00D56AD5"/>
    <w:rsid w:val="00D614BB"/>
    <w:rsid w:val="00D64A85"/>
    <w:rsid w:val="00D7189D"/>
    <w:rsid w:val="00D74D1D"/>
    <w:rsid w:val="00D76F3E"/>
    <w:rsid w:val="00D8227E"/>
    <w:rsid w:val="00D83343"/>
    <w:rsid w:val="00D8768F"/>
    <w:rsid w:val="00D95008"/>
    <w:rsid w:val="00DA473B"/>
    <w:rsid w:val="00DA69C0"/>
    <w:rsid w:val="00DA73EF"/>
    <w:rsid w:val="00DA7E5A"/>
    <w:rsid w:val="00DB093A"/>
    <w:rsid w:val="00DB496C"/>
    <w:rsid w:val="00DB4AE7"/>
    <w:rsid w:val="00DB6AA5"/>
    <w:rsid w:val="00DC4B39"/>
    <w:rsid w:val="00DD25F9"/>
    <w:rsid w:val="00DD422C"/>
    <w:rsid w:val="00DF0092"/>
    <w:rsid w:val="00E022B1"/>
    <w:rsid w:val="00E05991"/>
    <w:rsid w:val="00E06D82"/>
    <w:rsid w:val="00E16237"/>
    <w:rsid w:val="00E27EAF"/>
    <w:rsid w:val="00E31EC5"/>
    <w:rsid w:val="00E356ED"/>
    <w:rsid w:val="00E36140"/>
    <w:rsid w:val="00E406A2"/>
    <w:rsid w:val="00E40E4B"/>
    <w:rsid w:val="00E52AA8"/>
    <w:rsid w:val="00E53416"/>
    <w:rsid w:val="00E54474"/>
    <w:rsid w:val="00E6152A"/>
    <w:rsid w:val="00E70387"/>
    <w:rsid w:val="00E712BF"/>
    <w:rsid w:val="00E74459"/>
    <w:rsid w:val="00E81070"/>
    <w:rsid w:val="00E956F9"/>
    <w:rsid w:val="00EA6844"/>
    <w:rsid w:val="00EB768B"/>
    <w:rsid w:val="00EC05A9"/>
    <w:rsid w:val="00EC76B9"/>
    <w:rsid w:val="00ED1162"/>
    <w:rsid w:val="00ED57E8"/>
    <w:rsid w:val="00ED7E94"/>
    <w:rsid w:val="00EE024B"/>
    <w:rsid w:val="00EF45BA"/>
    <w:rsid w:val="00EF4F2B"/>
    <w:rsid w:val="00EF7CBD"/>
    <w:rsid w:val="00EF7FAB"/>
    <w:rsid w:val="00F0077D"/>
    <w:rsid w:val="00F035DF"/>
    <w:rsid w:val="00F20E15"/>
    <w:rsid w:val="00F22EDC"/>
    <w:rsid w:val="00F2613C"/>
    <w:rsid w:val="00F26F2B"/>
    <w:rsid w:val="00F32F41"/>
    <w:rsid w:val="00F47A57"/>
    <w:rsid w:val="00F52DA2"/>
    <w:rsid w:val="00F71E8E"/>
    <w:rsid w:val="00F75106"/>
    <w:rsid w:val="00F75C32"/>
    <w:rsid w:val="00F76A39"/>
    <w:rsid w:val="00F80F83"/>
    <w:rsid w:val="00F82EF5"/>
    <w:rsid w:val="00F857E9"/>
    <w:rsid w:val="00F917A1"/>
    <w:rsid w:val="00F97194"/>
    <w:rsid w:val="00FB09C9"/>
    <w:rsid w:val="00FB4C3D"/>
    <w:rsid w:val="00FB5323"/>
    <w:rsid w:val="00FC123E"/>
    <w:rsid w:val="00FD018D"/>
    <w:rsid w:val="00FD73DF"/>
    <w:rsid w:val="00FE4F5A"/>
    <w:rsid w:val="00FE6FE4"/>
    <w:rsid w:val="00FF6955"/>
    <w:rsid w:val="17E6FE30"/>
    <w:rsid w:val="36669F33"/>
    <w:rsid w:val="5A48FC0C"/>
    <w:rsid w:val="69C060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1DEAFB1"/>
  <w15:chartTrackingRefBased/>
  <w15:docId w15:val="{27094335-C536-4CAA-A808-BA9341D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9"/>
    <w:qFormat/>
    <w:rsid w:val="002B6C9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AU"/>
    </w:rPr>
  </w:style>
  <w:style w:type="paragraph" w:styleId="Heading2">
    <w:name w:val="heading 2"/>
    <w:basedOn w:val="Normal"/>
    <w:link w:val="Heading2Char"/>
    <w:uiPriority w:val="9"/>
    <w:qFormat/>
    <w:rsid w:val="002B6C9E"/>
    <w:pPr>
      <w:spacing w:before="100" w:beforeAutospacing="1" w:after="100" w:afterAutospacing="1" w:line="240" w:lineRule="auto"/>
      <w:outlineLvl w:val="1"/>
    </w:pPr>
    <w:rPr>
      <w:rFonts w:ascii="Times New Roman" w:hAnsi="Times New Roman" w:eastAsia="Times New Roman" w:cs="Times New Roman"/>
      <w:b/>
      <w:bCs/>
      <w:sz w:val="36"/>
      <w:szCs w:val="36"/>
      <w:lang w:eastAsia="en-AU"/>
    </w:rPr>
  </w:style>
  <w:style w:type="paragraph" w:styleId="Heading3">
    <w:name w:val="heading 3"/>
    <w:basedOn w:val="Normal"/>
    <w:link w:val="Heading3Char"/>
    <w:uiPriority w:val="9"/>
    <w:qFormat/>
    <w:rsid w:val="002B6C9E"/>
    <w:pPr>
      <w:spacing w:before="100" w:beforeAutospacing="1" w:after="100" w:afterAutospacing="1" w:line="240" w:lineRule="auto"/>
      <w:outlineLvl w:val="2"/>
    </w:pPr>
    <w:rPr>
      <w:rFonts w:ascii="Times New Roman" w:hAnsi="Times New Roman" w:eastAsia="Times New Roman" w:cs="Times New Roman"/>
      <w:b/>
      <w:bCs/>
      <w:sz w:val="27"/>
      <w:szCs w:val="27"/>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B6C9E"/>
    <w:rPr>
      <w:rFonts w:ascii="Times New Roman" w:hAnsi="Times New Roman" w:eastAsia="Times New Roman" w:cs="Times New Roman"/>
      <w:b/>
      <w:bCs/>
      <w:kern w:val="36"/>
      <w:sz w:val="48"/>
      <w:szCs w:val="48"/>
      <w:lang w:eastAsia="en-AU"/>
    </w:rPr>
  </w:style>
  <w:style w:type="character" w:styleId="Heading2Char" w:customStyle="1">
    <w:name w:val="Heading 2 Char"/>
    <w:basedOn w:val="DefaultParagraphFont"/>
    <w:link w:val="Heading2"/>
    <w:uiPriority w:val="9"/>
    <w:rsid w:val="002B6C9E"/>
    <w:rPr>
      <w:rFonts w:ascii="Times New Roman" w:hAnsi="Times New Roman" w:eastAsia="Times New Roman" w:cs="Times New Roman"/>
      <w:b/>
      <w:bCs/>
      <w:sz w:val="36"/>
      <w:szCs w:val="36"/>
      <w:lang w:eastAsia="en-AU"/>
    </w:rPr>
  </w:style>
  <w:style w:type="character" w:styleId="Heading3Char" w:customStyle="1">
    <w:name w:val="Heading 3 Char"/>
    <w:basedOn w:val="DefaultParagraphFont"/>
    <w:link w:val="Heading3"/>
    <w:uiPriority w:val="9"/>
    <w:rsid w:val="002B6C9E"/>
    <w:rPr>
      <w:rFonts w:ascii="Times New Roman" w:hAnsi="Times New Roman" w:eastAsia="Times New Roman" w:cs="Times New Roman"/>
      <w:b/>
      <w:bCs/>
      <w:sz w:val="27"/>
      <w:szCs w:val="27"/>
      <w:lang w:eastAsia="en-AU"/>
    </w:rPr>
  </w:style>
  <w:style w:type="paragraph" w:styleId="NormalWeb">
    <w:name w:val="Normal (Web)"/>
    <w:basedOn w:val="Normal"/>
    <w:uiPriority w:val="99"/>
    <w:unhideWhenUsed/>
    <w:rsid w:val="002B6C9E"/>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Strong">
    <w:name w:val="Strong"/>
    <w:basedOn w:val="DefaultParagraphFont"/>
    <w:uiPriority w:val="22"/>
    <w:qFormat/>
    <w:rsid w:val="002B6C9E"/>
    <w:rPr>
      <w:b/>
      <w:bCs/>
    </w:rPr>
  </w:style>
  <w:style w:type="character" w:styleId="Emphasis">
    <w:name w:val="Emphasis"/>
    <w:basedOn w:val="DefaultParagraphFont"/>
    <w:uiPriority w:val="20"/>
    <w:qFormat/>
    <w:rsid w:val="002B6C9E"/>
    <w:rPr>
      <w:i/>
      <w:iCs/>
    </w:rPr>
  </w:style>
  <w:style w:type="paragraph" w:styleId="ListParagraph">
    <w:name w:val="List Paragraph"/>
    <w:basedOn w:val="Normal"/>
    <w:uiPriority w:val="34"/>
    <w:qFormat/>
    <w:rsid w:val="002B6C9E"/>
    <w:pPr>
      <w:ind w:left="720"/>
      <w:contextualSpacing/>
    </w:pPr>
  </w:style>
  <w:style w:type="paragraph" w:styleId="Revision">
    <w:name w:val="Revision"/>
    <w:hidden/>
    <w:uiPriority w:val="99"/>
    <w:semiHidden/>
    <w:rsid w:val="002C6BCE"/>
    <w:pPr>
      <w:spacing w:after="0" w:line="240" w:lineRule="auto"/>
    </w:pPr>
  </w:style>
  <w:style w:type="paragraph" w:styleId="BalloonText">
    <w:name w:val="Balloon Text"/>
    <w:basedOn w:val="Normal"/>
    <w:link w:val="BalloonTextChar"/>
    <w:uiPriority w:val="99"/>
    <w:semiHidden/>
    <w:unhideWhenUsed/>
    <w:rsid w:val="002C6B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6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48621">
      <w:bodyDiv w:val="1"/>
      <w:marLeft w:val="0"/>
      <w:marRight w:val="0"/>
      <w:marTop w:val="0"/>
      <w:marBottom w:val="0"/>
      <w:divBdr>
        <w:top w:val="none" w:sz="0" w:space="0" w:color="auto"/>
        <w:left w:val="none" w:sz="0" w:space="0" w:color="auto"/>
        <w:bottom w:val="none" w:sz="0" w:space="0" w:color="auto"/>
        <w:right w:val="none" w:sz="0" w:space="0" w:color="auto"/>
      </w:divBdr>
    </w:div>
    <w:div w:id="307902144">
      <w:bodyDiv w:val="1"/>
      <w:marLeft w:val="0"/>
      <w:marRight w:val="0"/>
      <w:marTop w:val="0"/>
      <w:marBottom w:val="0"/>
      <w:divBdr>
        <w:top w:val="none" w:sz="0" w:space="0" w:color="auto"/>
        <w:left w:val="none" w:sz="0" w:space="0" w:color="auto"/>
        <w:bottom w:val="none" w:sz="0" w:space="0" w:color="auto"/>
        <w:right w:val="none" w:sz="0" w:space="0" w:color="auto"/>
      </w:divBdr>
    </w:div>
    <w:div w:id="353574512">
      <w:bodyDiv w:val="1"/>
      <w:marLeft w:val="0"/>
      <w:marRight w:val="0"/>
      <w:marTop w:val="0"/>
      <w:marBottom w:val="0"/>
      <w:divBdr>
        <w:top w:val="none" w:sz="0" w:space="0" w:color="auto"/>
        <w:left w:val="none" w:sz="0" w:space="0" w:color="auto"/>
        <w:bottom w:val="none" w:sz="0" w:space="0" w:color="auto"/>
        <w:right w:val="none" w:sz="0" w:space="0" w:color="auto"/>
      </w:divBdr>
      <w:divsChild>
        <w:div w:id="1825005075">
          <w:marLeft w:val="0"/>
          <w:marRight w:val="0"/>
          <w:marTop w:val="0"/>
          <w:marBottom w:val="0"/>
          <w:divBdr>
            <w:top w:val="none" w:sz="0" w:space="0" w:color="auto"/>
            <w:left w:val="none" w:sz="0" w:space="0" w:color="auto"/>
            <w:bottom w:val="none" w:sz="0" w:space="0" w:color="auto"/>
            <w:right w:val="none" w:sz="0" w:space="0" w:color="auto"/>
          </w:divBdr>
          <w:divsChild>
            <w:div w:id="1726878208">
              <w:marLeft w:val="0"/>
              <w:marRight w:val="0"/>
              <w:marTop w:val="0"/>
              <w:marBottom w:val="0"/>
              <w:divBdr>
                <w:top w:val="none" w:sz="0" w:space="0" w:color="auto"/>
                <w:left w:val="none" w:sz="0" w:space="0" w:color="auto"/>
                <w:bottom w:val="none" w:sz="0" w:space="0" w:color="auto"/>
                <w:right w:val="none" w:sz="0" w:space="0" w:color="auto"/>
              </w:divBdr>
            </w:div>
            <w:div w:id="340668602">
              <w:marLeft w:val="0"/>
              <w:marRight w:val="0"/>
              <w:marTop w:val="0"/>
              <w:marBottom w:val="0"/>
              <w:divBdr>
                <w:top w:val="none" w:sz="0" w:space="0" w:color="auto"/>
                <w:left w:val="none" w:sz="0" w:space="0" w:color="auto"/>
                <w:bottom w:val="none" w:sz="0" w:space="0" w:color="auto"/>
                <w:right w:val="none" w:sz="0" w:space="0" w:color="auto"/>
              </w:divBdr>
            </w:div>
            <w:div w:id="2000963318">
              <w:marLeft w:val="0"/>
              <w:marRight w:val="0"/>
              <w:marTop w:val="0"/>
              <w:marBottom w:val="0"/>
              <w:divBdr>
                <w:top w:val="none" w:sz="0" w:space="0" w:color="auto"/>
                <w:left w:val="none" w:sz="0" w:space="0" w:color="auto"/>
                <w:bottom w:val="none" w:sz="0" w:space="0" w:color="auto"/>
                <w:right w:val="none" w:sz="0" w:space="0" w:color="auto"/>
              </w:divBdr>
            </w:div>
            <w:div w:id="1912738131">
              <w:marLeft w:val="0"/>
              <w:marRight w:val="0"/>
              <w:marTop w:val="0"/>
              <w:marBottom w:val="0"/>
              <w:divBdr>
                <w:top w:val="none" w:sz="0" w:space="0" w:color="auto"/>
                <w:left w:val="none" w:sz="0" w:space="0" w:color="auto"/>
                <w:bottom w:val="none" w:sz="0" w:space="0" w:color="auto"/>
                <w:right w:val="none" w:sz="0" w:space="0" w:color="auto"/>
              </w:divBdr>
            </w:div>
            <w:div w:id="927274224">
              <w:marLeft w:val="0"/>
              <w:marRight w:val="0"/>
              <w:marTop w:val="0"/>
              <w:marBottom w:val="0"/>
              <w:divBdr>
                <w:top w:val="none" w:sz="0" w:space="0" w:color="auto"/>
                <w:left w:val="none" w:sz="0" w:space="0" w:color="auto"/>
                <w:bottom w:val="none" w:sz="0" w:space="0" w:color="auto"/>
                <w:right w:val="none" w:sz="0" w:space="0" w:color="auto"/>
              </w:divBdr>
            </w:div>
            <w:div w:id="1018384572">
              <w:marLeft w:val="0"/>
              <w:marRight w:val="0"/>
              <w:marTop w:val="0"/>
              <w:marBottom w:val="0"/>
              <w:divBdr>
                <w:top w:val="none" w:sz="0" w:space="0" w:color="auto"/>
                <w:left w:val="none" w:sz="0" w:space="0" w:color="auto"/>
                <w:bottom w:val="none" w:sz="0" w:space="0" w:color="auto"/>
                <w:right w:val="none" w:sz="0" w:space="0" w:color="auto"/>
              </w:divBdr>
            </w:div>
            <w:div w:id="1401637816">
              <w:marLeft w:val="0"/>
              <w:marRight w:val="0"/>
              <w:marTop w:val="0"/>
              <w:marBottom w:val="0"/>
              <w:divBdr>
                <w:top w:val="none" w:sz="0" w:space="0" w:color="auto"/>
                <w:left w:val="none" w:sz="0" w:space="0" w:color="auto"/>
                <w:bottom w:val="none" w:sz="0" w:space="0" w:color="auto"/>
                <w:right w:val="none" w:sz="0" w:space="0" w:color="auto"/>
              </w:divBdr>
            </w:div>
            <w:div w:id="1723947238">
              <w:marLeft w:val="0"/>
              <w:marRight w:val="0"/>
              <w:marTop w:val="0"/>
              <w:marBottom w:val="0"/>
              <w:divBdr>
                <w:top w:val="none" w:sz="0" w:space="0" w:color="auto"/>
                <w:left w:val="none" w:sz="0" w:space="0" w:color="auto"/>
                <w:bottom w:val="none" w:sz="0" w:space="0" w:color="auto"/>
                <w:right w:val="none" w:sz="0" w:space="0" w:color="auto"/>
              </w:divBdr>
            </w:div>
            <w:div w:id="229463953">
              <w:marLeft w:val="0"/>
              <w:marRight w:val="0"/>
              <w:marTop w:val="0"/>
              <w:marBottom w:val="0"/>
              <w:divBdr>
                <w:top w:val="none" w:sz="0" w:space="0" w:color="auto"/>
                <w:left w:val="none" w:sz="0" w:space="0" w:color="auto"/>
                <w:bottom w:val="none" w:sz="0" w:space="0" w:color="auto"/>
                <w:right w:val="none" w:sz="0" w:space="0" w:color="auto"/>
              </w:divBdr>
            </w:div>
            <w:div w:id="1865900034">
              <w:marLeft w:val="0"/>
              <w:marRight w:val="0"/>
              <w:marTop w:val="0"/>
              <w:marBottom w:val="0"/>
              <w:divBdr>
                <w:top w:val="none" w:sz="0" w:space="0" w:color="auto"/>
                <w:left w:val="none" w:sz="0" w:space="0" w:color="auto"/>
                <w:bottom w:val="none" w:sz="0" w:space="0" w:color="auto"/>
                <w:right w:val="none" w:sz="0" w:space="0" w:color="auto"/>
              </w:divBdr>
            </w:div>
            <w:div w:id="1194267763">
              <w:marLeft w:val="0"/>
              <w:marRight w:val="0"/>
              <w:marTop w:val="0"/>
              <w:marBottom w:val="0"/>
              <w:divBdr>
                <w:top w:val="none" w:sz="0" w:space="0" w:color="auto"/>
                <w:left w:val="none" w:sz="0" w:space="0" w:color="auto"/>
                <w:bottom w:val="none" w:sz="0" w:space="0" w:color="auto"/>
                <w:right w:val="none" w:sz="0" w:space="0" w:color="auto"/>
              </w:divBdr>
            </w:div>
            <w:div w:id="369574770">
              <w:marLeft w:val="0"/>
              <w:marRight w:val="0"/>
              <w:marTop w:val="0"/>
              <w:marBottom w:val="0"/>
              <w:divBdr>
                <w:top w:val="none" w:sz="0" w:space="0" w:color="auto"/>
                <w:left w:val="none" w:sz="0" w:space="0" w:color="auto"/>
                <w:bottom w:val="none" w:sz="0" w:space="0" w:color="auto"/>
                <w:right w:val="none" w:sz="0" w:space="0" w:color="auto"/>
              </w:divBdr>
            </w:div>
            <w:div w:id="2123381668">
              <w:marLeft w:val="0"/>
              <w:marRight w:val="0"/>
              <w:marTop w:val="0"/>
              <w:marBottom w:val="0"/>
              <w:divBdr>
                <w:top w:val="none" w:sz="0" w:space="0" w:color="auto"/>
                <w:left w:val="none" w:sz="0" w:space="0" w:color="auto"/>
                <w:bottom w:val="none" w:sz="0" w:space="0" w:color="auto"/>
                <w:right w:val="none" w:sz="0" w:space="0" w:color="auto"/>
              </w:divBdr>
            </w:div>
            <w:div w:id="493420912">
              <w:marLeft w:val="0"/>
              <w:marRight w:val="0"/>
              <w:marTop w:val="0"/>
              <w:marBottom w:val="0"/>
              <w:divBdr>
                <w:top w:val="none" w:sz="0" w:space="0" w:color="auto"/>
                <w:left w:val="none" w:sz="0" w:space="0" w:color="auto"/>
                <w:bottom w:val="none" w:sz="0" w:space="0" w:color="auto"/>
                <w:right w:val="none" w:sz="0" w:space="0" w:color="auto"/>
              </w:divBdr>
            </w:div>
            <w:div w:id="618297311">
              <w:marLeft w:val="0"/>
              <w:marRight w:val="0"/>
              <w:marTop w:val="0"/>
              <w:marBottom w:val="0"/>
              <w:divBdr>
                <w:top w:val="none" w:sz="0" w:space="0" w:color="auto"/>
                <w:left w:val="none" w:sz="0" w:space="0" w:color="auto"/>
                <w:bottom w:val="none" w:sz="0" w:space="0" w:color="auto"/>
                <w:right w:val="none" w:sz="0" w:space="0" w:color="auto"/>
              </w:divBdr>
            </w:div>
            <w:div w:id="1355764185">
              <w:marLeft w:val="0"/>
              <w:marRight w:val="0"/>
              <w:marTop w:val="0"/>
              <w:marBottom w:val="0"/>
              <w:divBdr>
                <w:top w:val="none" w:sz="0" w:space="0" w:color="auto"/>
                <w:left w:val="none" w:sz="0" w:space="0" w:color="auto"/>
                <w:bottom w:val="none" w:sz="0" w:space="0" w:color="auto"/>
                <w:right w:val="none" w:sz="0" w:space="0" w:color="auto"/>
              </w:divBdr>
            </w:div>
            <w:div w:id="169220716">
              <w:marLeft w:val="0"/>
              <w:marRight w:val="0"/>
              <w:marTop w:val="0"/>
              <w:marBottom w:val="0"/>
              <w:divBdr>
                <w:top w:val="none" w:sz="0" w:space="0" w:color="auto"/>
                <w:left w:val="none" w:sz="0" w:space="0" w:color="auto"/>
                <w:bottom w:val="none" w:sz="0" w:space="0" w:color="auto"/>
                <w:right w:val="none" w:sz="0" w:space="0" w:color="auto"/>
              </w:divBdr>
            </w:div>
            <w:div w:id="540748866">
              <w:marLeft w:val="0"/>
              <w:marRight w:val="0"/>
              <w:marTop w:val="0"/>
              <w:marBottom w:val="0"/>
              <w:divBdr>
                <w:top w:val="none" w:sz="0" w:space="0" w:color="auto"/>
                <w:left w:val="none" w:sz="0" w:space="0" w:color="auto"/>
                <w:bottom w:val="none" w:sz="0" w:space="0" w:color="auto"/>
                <w:right w:val="none" w:sz="0" w:space="0" w:color="auto"/>
              </w:divBdr>
            </w:div>
            <w:div w:id="2016835001">
              <w:marLeft w:val="0"/>
              <w:marRight w:val="0"/>
              <w:marTop w:val="0"/>
              <w:marBottom w:val="0"/>
              <w:divBdr>
                <w:top w:val="none" w:sz="0" w:space="0" w:color="auto"/>
                <w:left w:val="none" w:sz="0" w:space="0" w:color="auto"/>
                <w:bottom w:val="none" w:sz="0" w:space="0" w:color="auto"/>
                <w:right w:val="none" w:sz="0" w:space="0" w:color="auto"/>
              </w:divBdr>
            </w:div>
            <w:div w:id="1586961491">
              <w:marLeft w:val="0"/>
              <w:marRight w:val="0"/>
              <w:marTop w:val="0"/>
              <w:marBottom w:val="0"/>
              <w:divBdr>
                <w:top w:val="none" w:sz="0" w:space="0" w:color="auto"/>
                <w:left w:val="none" w:sz="0" w:space="0" w:color="auto"/>
                <w:bottom w:val="none" w:sz="0" w:space="0" w:color="auto"/>
                <w:right w:val="none" w:sz="0" w:space="0" w:color="auto"/>
              </w:divBdr>
            </w:div>
            <w:div w:id="496309546">
              <w:marLeft w:val="0"/>
              <w:marRight w:val="0"/>
              <w:marTop w:val="0"/>
              <w:marBottom w:val="0"/>
              <w:divBdr>
                <w:top w:val="none" w:sz="0" w:space="0" w:color="auto"/>
                <w:left w:val="none" w:sz="0" w:space="0" w:color="auto"/>
                <w:bottom w:val="none" w:sz="0" w:space="0" w:color="auto"/>
                <w:right w:val="none" w:sz="0" w:space="0" w:color="auto"/>
              </w:divBdr>
            </w:div>
            <w:div w:id="114299234">
              <w:marLeft w:val="0"/>
              <w:marRight w:val="0"/>
              <w:marTop w:val="0"/>
              <w:marBottom w:val="0"/>
              <w:divBdr>
                <w:top w:val="none" w:sz="0" w:space="0" w:color="auto"/>
                <w:left w:val="none" w:sz="0" w:space="0" w:color="auto"/>
                <w:bottom w:val="none" w:sz="0" w:space="0" w:color="auto"/>
                <w:right w:val="none" w:sz="0" w:space="0" w:color="auto"/>
              </w:divBdr>
            </w:div>
            <w:div w:id="1457137183">
              <w:marLeft w:val="0"/>
              <w:marRight w:val="0"/>
              <w:marTop w:val="0"/>
              <w:marBottom w:val="0"/>
              <w:divBdr>
                <w:top w:val="none" w:sz="0" w:space="0" w:color="auto"/>
                <w:left w:val="none" w:sz="0" w:space="0" w:color="auto"/>
                <w:bottom w:val="none" w:sz="0" w:space="0" w:color="auto"/>
                <w:right w:val="none" w:sz="0" w:space="0" w:color="auto"/>
              </w:divBdr>
            </w:div>
            <w:div w:id="12583681">
              <w:marLeft w:val="0"/>
              <w:marRight w:val="0"/>
              <w:marTop w:val="0"/>
              <w:marBottom w:val="0"/>
              <w:divBdr>
                <w:top w:val="none" w:sz="0" w:space="0" w:color="auto"/>
                <w:left w:val="none" w:sz="0" w:space="0" w:color="auto"/>
                <w:bottom w:val="none" w:sz="0" w:space="0" w:color="auto"/>
                <w:right w:val="none" w:sz="0" w:space="0" w:color="auto"/>
              </w:divBdr>
            </w:div>
            <w:div w:id="1389842168">
              <w:marLeft w:val="0"/>
              <w:marRight w:val="0"/>
              <w:marTop w:val="0"/>
              <w:marBottom w:val="0"/>
              <w:divBdr>
                <w:top w:val="none" w:sz="0" w:space="0" w:color="auto"/>
                <w:left w:val="none" w:sz="0" w:space="0" w:color="auto"/>
                <w:bottom w:val="none" w:sz="0" w:space="0" w:color="auto"/>
                <w:right w:val="none" w:sz="0" w:space="0" w:color="auto"/>
              </w:divBdr>
            </w:div>
            <w:div w:id="640111208">
              <w:marLeft w:val="0"/>
              <w:marRight w:val="0"/>
              <w:marTop w:val="0"/>
              <w:marBottom w:val="0"/>
              <w:divBdr>
                <w:top w:val="none" w:sz="0" w:space="0" w:color="auto"/>
                <w:left w:val="none" w:sz="0" w:space="0" w:color="auto"/>
                <w:bottom w:val="none" w:sz="0" w:space="0" w:color="auto"/>
                <w:right w:val="none" w:sz="0" w:space="0" w:color="auto"/>
              </w:divBdr>
            </w:div>
            <w:div w:id="225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8439">
      <w:bodyDiv w:val="1"/>
      <w:marLeft w:val="0"/>
      <w:marRight w:val="0"/>
      <w:marTop w:val="0"/>
      <w:marBottom w:val="0"/>
      <w:divBdr>
        <w:top w:val="none" w:sz="0" w:space="0" w:color="auto"/>
        <w:left w:val="none" w:sz="0" w:space="0" w:color="auto"/>
        <w:bottom w:val="none" w:sz="0" w:space="0" w:color="auto"/>
        <w:right w:val="none" w:sz="0" w:space="0" w:color="auto"/>
      </w:divBdr>
    </w:div>
    <w:div w:id="602960112">
      <w:bodyDiv w:val="1"/>
      <w:marLeft w:val="0"/>
      <w:marRight w:val="0"/>
      <w:marTop w:val="0"/>
      <w:marBottom w:val="0"/>
      <w:divBdr>
        <w:top w:val="none" w:sz="0" w:space="0" w:color="auto"/>
        <w:left w:val="none" w:sz="0" w:space="0" w:color="auto"/>
        <w:bottom w:val="none" w:sz="0" w:space="0" w:color="auto"/>
        <w:right w:val="none" w:sz="0" w:space="0" w:color="auto"/>
      </w:divBdr>
      <w:divsChild>
        <w:div w:id="1412124695">
          <w:marLeft w:val="0"/>
          <w:marRight w:val="0"/>
          <w:marTop w:val="0"/>
          <w:marBottom w:val="0"/>
          <w:divBdr>
            <w:top w:val="none" w:sz="0" w:space="0" w:color="auto"/>
            <w:left w:val="none" w:sz="0" w:space="0" w:color="auto"/>
            <w:bottom w:val="none" w:sz="0" w:space="0" w:color="auto"/>
            <w:right w:val="none" w:sz="0" w:space="0" w:color="auto"/>
          </w:divBdr>
          <w:divsChild>
            <w:div w:id="10951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369">
      <w:bodyDiv w:val="1"/>
      <w:marLeft w:val="0"/>
      <w:marRight w:val="0"/>
      <w:marTop w:val="0"/>
      <w:marBottom w:val="0"/>
      <w:divBdr>
        <w:top w:val="none" w:sz="0" w:space="0" w:color="auto"/>
        <w:left w:val="none" w:sz="0" w:space="0" w:color="auto"/>
        <w:bottom w:val="none" w:sz="0" w:space="0" w:color="auto"/>
        <w:right w:val="none" w:sz="0" w:space="0" w:color="auto"/>
      </w:divBdr>
      <w:divsChild>
        <w:div w:id="433331403">
          <w:marLeft w:val="0"/>
          <w:marRight w:val="0"/>
          <w:marTop w:val="0"/>
          <w:marBottom w:val="0"/>
          <w:divBdr>
            <w:top w:val="single" w:sz="12" w:space="0" w:color="auto"/>
            <w:left w:val="single" w:sz="12" w:space="0" w:color="auto"/>
            <w:bottom w:val="single" w:sz="12" w:space="0" w:color="auto"/>
            <w:right w:val="single" w:sz="12" w:space="0" w:color="auto"/>
          </w:divBdr>
        </w:div>
        <w:div w:id="84885436">
          <w:marLeft w:val="0"/>
          <w:marRight w:val="0"/>
          <w:marTop w:val="0"/>
          <w:marBottom w:val="0"/>
          <w:divBdr>
            <w:top w:val="single" w:sz="6" w:space="0" w:color="auto"/>
            <w:left w:val="single" w:sz="6" w:space="0" w:color="auto"/>
            <w:bottom w:val="single" w:sz="6" w:space="0" w:color="auto"/>
            <w:right w:val="single" w:sz="6" w:space="0" w:color="auto"/>
          </w:divBdr>
        </w:div>
      </w:divsChild>
    </w:div>
    <w:div w:id="888493054">
      <w:bodyDiv w:val="1"/>
      <w:marLeft w:val="0"/>
      <w:marRight w:val="0"/>
      <w:marTop w:val="0"/>
      <w:marBottom w:val="0"/>
      <w:divBdr>
        <w:top w:val="none" w:sz="0" w:space="0" w:color="auto"/>
        <w:left w:val="none" w:sz="0" w:space="0" w:color="auto"/>
        <w:bottom w:val="none" w:sz="0" w:space="0" w:color="auto"/>
        <w:right w:val="none" w:sz="0" w:space="0" w:color="auto"/>
      </w:divBdr>
      <w:divsChild>
        <w:div w:id="56827464">
          <w:marLeft w:val="0"/>
          <w:marRight w:val="0"/>
          <w:marTop w:val="0"/>
          <w:marBottom w:val="0"/>
          <w:divBdr>
            <w:top w:val="none" w:sz="0" w:space="0" w:color="auto"/>
            <w:left w:val="none" w:sz="0" w:space="0" w:color="auto"/>
            <w:bottom w:val="none" w:sz="0" w:space="0" w:color="auto"/>
            <w:right w:val="none" w:sz="0" w:space="0" w:color="auto"/>
          </w:divBdr>
          <w:divsChild>
            <w:div w:id="575089464">
              <w:marLeft w:val="0"/>
              <w:marRight w:val="0"/>
              <w:marTop w:val="0"/>
              <w:marBottom w:val="0"/>
              <w:divBdr>
                <w:top w:val="none" w:sz="0" w:space="0" w:color="auto"/>
                <w:left w:val="none" w:sz="0" w:space="0" w:color="auto"/>
                <w:bottom w:val="none" w:sz="0" w:space="0" w:color="auto"/>
                <w:right w:val="none" w:sz="0" w:space="0" w:color="auto"/>
              </w:divBdr>
            </w:div>
            <w:div w:id="87504156">
              <w:marLeft w:val="0"/>
              <w:marRight w:val="0"/>
              <w:marTop w:val="0"/>
              <w:marBottom w:val="0"/>
              <w:divBdr>
                <w:top w:val="none" w:sz="0" w:space="0" w:color="auto"/>
                <w:left w:val="none" w:sz="0" w:space="0" w:color="auto"/>
                <w:bottom w:val="none" w:sz="0" w:space="0" w:color="auto"/>
                <w:right w:val="none" w:sz="0" w:space="0" w:color="auto"/>
              </w:divBdr>
            </w:div>
            <w:div w:id="669097">
              <w:marLeft w:val="0"/>
              <w:marRight w:val="0"/>
              <w:marTop w:val="0"/>
              <w:marBottom w:val="0"/>
              <w:divBdr>
                <w:top w:val="none" w:sz="0" w:space="0" w:color="auto"/>
                <w:left w:val="none" w:sz="0" w:space="0" w:color="auto"/>
                <w:bottom w:val="none" w:sz="0" w:space="0" w:color="auto"/>
                <w:right w:val="none" w:sz="0" w:space="0" w:color="auto"/>
              </w:divBdr>
            </w:div>
            <w:div w:id="788357799">
              <w:marLeft w:val="0"/>
              <w:marRight w:val="0"/>
              <w:marTop w:val="0"/>
              <w:marBottom w:val="0"/>
              <w:divBdr>
                <w:top w:val="none" w:sz="0" w:space="0" w:color="auto"/>
                <w:left w:val="none" w:sz="0" w:space="0" w:color="auto"/>
                <w:bottom w:val="none" w:sz="0" w:space="0" w:color="auto"/>
                <w:right w:val="none" w:sz="0" w:space="0" w:color="auto"/>
              </w:divBdr>
            </w:div>
            <w:div w:id="1048142017">
              <w:marLeft w:val="0"/>
              <w:marRight w:val="0"/>
              <w:marTop w:val="0"/>
              <w:marBottom w:val="0"/>
              <w:divBdr>
                <w:top w:val="none" w:sz="0" w:space="0" w:color="auto"/>
                <w:left w:val="none" w:sz="0" w:space="0" w:color="auto"/>
                <w:bottom w:val="none" w:sz="0" w:space="0" w:color="auto"/>
                <w:right w:val="none" w:sz="0" w:space="0" w:color="auto"/>
              </w:divBdr>
            </w:div>
            <w:div w:id="32391763">
              <w:marLeft w:val="0"/>
              <w:marRight w:val="0"/>
              <w:marTop w:val="0"/>
              <w:marBottom w:val="0"/>
              <w:divBdr>
                <w:top w:val="none" w:sz="0" w:space="0" w:color="auto"/>
                <w:left w:val="none" w:sz="0" w:space="0" w:color="auto"/>
                <w:bottom w:val="none" w:sz="0" w:space="0" w:color="auto"/>
                <w:right w:val="none" w:sz="0" w:space="0" w:color="auto"/>
              </w:divBdr>
            </w:div>
            <w:div w:id="2017030204">
              <w:marLeft w:val="0"/>
              <w:marRight w:val="0"/>
              <w:marTop w:val="0"/>
              <w:marBottom w:val="0"/>
              <w:divBdr>
                <w:top w:val="none" w:sz="0" w:space="0" w:color="auto"/>
                <w:left w:val="none" w:sz="0" w:space="0" w:color="auto"/>
                <w:bottom w:val="none" w:sz="0" w:space="0" w:color="auto"/>
                <w:right w:val="none" w:sz="0" w:space="0" w:color="auto"/>
              </w:divBdr>
            </w:div>
            <w:div w:id="1649552171">
              <w:marLeft w:val="0"/>
              <w:marRight w:val="0"/>
              <w:marTop w:val="0"/>
              <w:marBottom w:val="0"/>
              <w:divBdr>
                <w:top w:val="none" w:sz="0" w:space="0" w:color="auto"/>
                <w:left w:val="none" w:sz="0" w:space="0" w:color="auto"/>
                <w:bottom w:val="none" w:sz="0" w:space="0" w:color="auto"/>
                <w:right w:val="none" w:sz="0" w:space="0" w:color="auto"/>
              </w:divBdr>
            </w:div>
            <w:div w:id="670453983">
              <w:marLeft w:val="0"/>
              <w:marRight w:val="0"/>
              <w:marTop w:val="0"/>
              <w:marBottom w:val="0"/>
              <w:divBdr>
                <w:top w:val="none" w:sz="0" w:space="0" w:color="auto"/>
                <w:left w:val="none" w:sz="0" w:space="0" w:color="auto"/>
                <w:bottom w:val="none" w:sz="0" w:space="0" w:color="auto"/>
                <w:right w:val="none" w:sz="0" w:space="0" w:color="auto"/>
              </w:divBdr>
            </w:div>
            <w:div w:id="298345019">
              <w:marLeft w:val="0"/>
              <w:marRight w:val="0"/>
              <w:marTop w:val="0"/>
              <w:marBottom w:val="0"/>
              <w:divBdr>
                <w:top w:val="none" w:sz="0" w:space="0" w:color="auto"/>
                <w:left w:val="none" w:sz="0" w:space="0" w:color="auto"/>
                <w:bottom w:val="none" w:sz="0" w:space="0" w:color="auto"/>
                <w:right w:val="none" w:sz="0" w:space="0" w:color="auto"/>
              </w:divBdr>
            </w:div>
            <w:div w:id="319190212">
              <w:marLeft w:val="0"/>
              <w:marRight w:val="0"/>
              <w:marTop w:val="0"/>
              <w:marBottom w:val="0"/>
              <w:divBdr>
                <w:top w:val="none" w:sz="0" w:space="0" w:color="auto"/>
                <w:left w:val="none" w:sz="0" w:space="0" w:color="auto"/>
                <w:bottom w:val="none" w:sz="0" w:space="0" w:color="auto"/>
                <w:right w:val="none" w:sz="0" w:space="0" w:color="auto"/>
              </w:divBdr>
            </w:div>
            <w:div w:id="1059549102">
              <w:marLeft w:val="0"/>
              <w:marRight w:val="0"/>
              <w:marTop w:val="0"/>
              <w:marBottom w:val="0"/>
              <w:divBdr>
                <w:top w:val="none" w:sz="0" w:space="0" w:color="auto"/>
                <w:left w:val="none" w:sz="0" w:space="0" w:color="auto"/>
                <w:bottom w:val="none" w:sz="0" w:space="0" w:color="auto"/>
                <w:right w:val="none" w:sz="0" w:space="0" w:color="auto"/>
              </w:divBdr>
            </w:div>
            <w:div w:id="27490992">
              <w:marLeft w:val="0"/>
              <w:marRight w:val="0"/>
              <w:marTop w:val="0"/>
              <w:marBottom w:val="0"/>
              <w:divBdr>
                <w:top w:val="none" w:sz="0" w:space="0" w:color="auto"/>
                <w:left w:val="none" w:sz="0" w:space="0" w:color="auto"/>
                <w:bottom w:val="none" w:sz="0" w:space="0" w:color="auto"/>
                <w:right w:val="none" w:sz="0" w:space="0" w:color="auto"/>
              </w:divBdr>
            </w:div>
            <w:div w:id="1664242572">
              <w:marLeft w:val="0"/>
              <w:marRight w:val="0"/>
              <w:marTop w:val="0"/>
              <w:marBottom w:val="0"/>
              <w:divBdr>
                <w:top w:val="none" w:sz="0" w:space="0" w:color="auto"/>
                <w:left w:val="none" w:sz="0" w:space="0" w:color="auto"/>
                <w:bottom w:val="none" w:sz="0" w:space="0" w:color="auto"/>
                <w:right w:val="none" w:sz="0" w:space="0" w:color="auto"/>
              </w:divBdr>
            </w:div>
            <w:div w:id="1324504173">
              <w:marLeft w:val="0"/>
              <w:marRight w:val="0"/>
              <w:marTop w:val="0"/>
              <w:marBottom w:val="0"/>
              <w:divBdr>
                <w:top w:val="none" w:sz="0" w:space="0" w:color="auto"/>
                <w:left w:val="none" w:sz="0" w:space="0" w:color="auto"/>
                <w:bottom w:val="none" w:sz="0" w:space="0" w:color="auto"/>
                <w:right w:val="none" w:sz="0" w:space="0" w:color="auto"/>
              </w:divBdr>
            </w:div>
            <w:div w:id="1893925864">
              <w:marLeft w:val="0"/>
              <w:marRight w:val="0"/>
              <w:marTop w:val="0"/>
              <w:marBottom w:val="0"/>
              <w:divBdr>
                <w:top w:val="none" w:sz="0" w:space="0" w:color="auto"/>
                <w:left w:val="none" w:sz="0" w:space="0" w:color="auto"/>
                <w:bottom w:val="none" w:sz="0" w:space="0" w:color="auto"/>
                <w:right w:val="none" w:sz="0" w:space="0" w:color="auto"/>
              </w:divBdr>
            </w:div>
            <w:div w:id="1833524478">
              <w:marLeft w:val="0"/>
              <w:marRight w:val="0"/>
              <w:marTop w:val="0"/>
              <w:marBottom w:val="0"/>
              <w:divBdr>
                <w:top w:val="none" w:sz="0" w:space="0" w:color="auto"/>
                <w:left w:val="none" w:sz="0" w:space="0" w:color="auto"/>
                <w:bottom w:val="none" w:sz="0" w:space="0" w:color="auto"/>
                <w:right w:val="none" w:sz="0" w:space="0" w:color="auto"/>
              </w:divBdr>
            </w:div>
            <w:div w:id="699865102">
              <w:marLeft w:val="0"/>
              <w:marRight w:val="0"/>
              <w:marTop w:val="0"/>
              <w:marBottom w:val="0"/>
              <w:divBdr>
                <w:top w:val="none" w:sz="0" w:space="0" w:color="auto"/>
                <w:left w:val="none" w:sz="0" w:space="0" w:color="auto"/>
                <w:bottom w:val="none" w:sz="0" w:space="0" w:color="auto"/>
                <w:right w:val="none" w:sz="0" w:space="0" w:color="auto"/>
              </w:divBdr>
            </w:div>
            <w:div w:id="1922790740">
              <w:marLeft w:val="0"/>
              <w:marRight w:val="0"/>
              <w:marTop w:val="0"/>
              <w:marBottom w:val="0"/>
              <w:divBdr>
                <w:top w:val="none" w:sz="0" w:space="0" w:color="auto"/>
                <w:left w:val="none" w:sz="0" w:space="0" w:color="auto"/>
                <w:bottom w:val="none" w:sz="0" w:space="0" w:color="auto"/>
                <w:right w:val="none" w:sz="0" w:space="0" w:color="auto"/>
              </w:divBdr>
            </w:div>
            <w:div w:id="9683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687">
      <w:bodyDiv w:val="1"/>
      <w:marLeft w:val="0"/>
      <w:marRight w:val="0"/>
      <w:marTop w:val="0"/>
      <w:marBottom w:val="0"/>
      <w:divBdr>
        <w:top w:val="none" w:sz="0" w:space="0" w:color="auto"/>
        <w:left w:val="none" w:sz="0" w:space="0" w:color="auto"/>
        <w:bottom w:val="none" w:sz="0" w:space="0" w:color="auto"/>
        <w:right w:val="none" w:sz="0" w:space="0" w:color="auto"/>
      </w:divBdr>
      <w:divsChild>
        <w:div w:id="1861509352">
          <w:marLeft w:val="0"/>
          <w:marRight w:val="0"/>
          <w:marTop w:val="0"/>
          <w:marBottom w:val="0"/>
          <w:divBdr>
            <w:top w:val="none" w:sz="0" w:space="0" w:color="auto"/>
            <w:left w:val="none" w:sz="0" w:space="0" w:color="auto"/>
            <w:bottom w:val="none" w:sz="0" w:space="0" w:color="auto"/>
            <w:right w:val="none" w:sz="0" w:space="0" w:color="auto"/>
          </w:divBdr>
          <w:divsChild>
            <w:div w:id="514420389">
              <w:marLeft w:val="0"/>
              <w:marRight w:val="0"/>
              <w:marTop w:val="0"/>
              <w:marBottom w:val="0"/>
              <w:divBdr>
                <w:top w:val="none" w:sz="0" w:space="0" w:color="auto"/>
                <w:left w:val="none" w:sz="0" w:space="0" w:color="auto"/>
                <w:bottom w:val="none" w:sz="0" w:space="0" w:color="auto"/>
                <w:right w:val="none" w:sz="0" w:space="0" w:color="auto"/>
              </w:divBdr>
            </w:div>
            <w:div w:id="1441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5019">
      <w:bodyDiv w:val="1"/>
      <w:marLeft w:val="0"/>
      <w:marRight w:val="0"/>
      <w:marTop w:val="0"/>
      <w:marBottom w:val="0"/>
      <w:divBdr>
        <w:top w:val="none" w:sz="0" w:space="0" w:color="auto"/>
        <w:left w:val="none" w:sz="0" w:space="0" w:color="auto"/>
        <w:bottom w:val="none" w:sz="0" w:space="0" w:color="auto"/>
        <w:right w:val="none" w:sz="0" w:space="0" w:color="auto"/>
      </w:divBdr>
      <w:divsChild>
        <w:div w:id="410780787">
          <w:marLeft w:val="0"/>
          <w:marRight w:val="0"/>
          <w:marTop w:val="0"/>
          <w:marBottom w:val="0"/>
          <w:divBdr>
            <w:top w:val="none" w:sz="0" w:space="0" w:color="auto"/>
            <w:left w:val="none" w:sz="0" w:space="0" w:color="auto"/>
            <w:bottom w:val="none" w:sz="0" w:space="0" w:color="auto"/>
            <w:right w:val="none" w:sz="0" w:space="0" w:color="auto"/>
          </w:divBdr>
          <w:divsChild>
            <w:div w:id="680741213">
              <w:marLeft w:val="0"/>
              <w:marRight w:val="0"/>
              <w:marTop w:val="0"/>
              <w:marBottom w:val="0"/>
              <w:divBdr>
                <w:top w:val="none" w:sz="0" w:space="0" w:color="auto"/>
                <w:left w:val="none" w:sz="0" w:space="0" w:color="auto"/>
                <w:bottom w:val="none" w:sz="0" w:space="0" w:color="auto"/>
                <w:right w:val="none" w:sz="0" w:space="0" w:color="auto"/>
              </w:divBdr>
            </w:div>
            <w:div w:id="124585919">
              <w:marLeft w:val="0"/>
              <w:marRight w:val="0"/>
              <w:marTop w:val="0"/>
              <w:marBottom w:val="0"/>
              <w:divBdr>
                <w:top w:val="none" w:sz="0" w:space="0" w:color="auto"/>
                <w:left w:val="none" w:sz="0" w:space="0" w:color="auto"/>
                <w:bottom w:val="none" w:sz="0" w:space="0" w:color="auto"/>
                <w:right w:val="none" w:sz="0" w:space="0" w:color="auto"/>
              </w:divBdr>
            </w:div>
            <w:div w:id="770129323">
              <w:marLeft w:val="0"/>
              <w:marRight w:val="0"/>
              <w:marTop w:val="0"/>
              <w:marBottom w:val="0"/>
              <w:divBdr>
                <w:top w:val="none" w:sz="0" w:space="0" w:color="auto"/>
                <w:left w:val="none" w:sz="0" w:space="0" w:color="auto"/>
                <w:bottom w:val="none" w:sz="0" w:space="0" w:color="auto"/>
                <w:right w:val="none" w:sz="0" w:space="0" w:color="auto"/>
              </w:divBdr>
            </w:div>
            <w:div w:id="1531644642">
              <w:marLeft w:val="0"/>
              <w:marRight w:val="0"/>
              <w:marTop w:val="0"/>
              <w:marBottom w:val="0"/>
              <w:divBdr>
                <w:top w:val="none" w:sz="0" w:space="0" w:color="auto"/>
                <w:left w:val="none" w:sz="0" w:space="0" w:color="auto"/>
                <w:bottom w:val="none" w:sz="0" w:space="0" w:color="auto"/>
                <w:right w:val="none" w:sz="0" w:space="0" w:color="auto"/>
              </w:divBdr>
            </w:div>
            <w:div w:id="422839513">
              <w:marLeft w:val="0"/>
              <w:marRight w:val="0"/>
              <w:marTop w:val="0"/>
              <w:marBottom w:val="0"/>
              <w:divBdr>
                <w:top w:val="none" w:sz="0" w:space="0" w:color="auto"/>
                <w:left w:val="none" w:sz="0" w:space="0" w:color="auto"/>
                <w:bottom w:val="none" w:sz="0" w:space="0" w:color="auto"/>
                <w:right w:val="none" w:sz="0" w:space="0" w:color="auto"/>
              </w:divBdr>
            </w:div>
            <w:div w:id="294218602">
              <w:marLeft w:val="0"/>
              <w:marRight w:val="0"/>
              <w:marTop w:val="0"/>
              <w:marBottom w:val="0"/>
              <w:divBdr>
                <w:top w:val="none" w:sz="0" w:space="0" w:color="auto"/>
                <w:left w:val="none" w:sz="0" w:space="0" w:color="auto"/>
                <w:bottom w:val="none" w:sz="0" w:space="0" w:color="auto"/>
                <w:right w:val="none" w:sz="0" w:space="0" w:color="auto"/>
              </w:divBdr>
            </w:div>
            <w:div w:id="1517188410">
              <w:marLeft w:val="0"/>
              <w:marRight w:val="0"/>
              <w:marTop w:val="0"/>
              <w:marBottom w:val="0"/>
              <w:divBdr>
                <w:top w:val="none" w:sz="0" w:space="0" w:color="auto"/>
                <w:left w:val="none" w:sz="0" w:space="0" w:color="auto"/>
                <w:bottom w:val="none" w:sz="0" w:space="0" w:color="auto"/>
                <w:right w:val="none" w:sz="0" w:space="0" w:color="auto"/>
              </w:divBdr>
            </w:div>
            <w:div w:id="1481341263">
              <w:marLeft w:val="0"/>
              <w:marRight w:val="0"/>
              <w:marTop w:val="0"/>
              <w:marBottom w:val="0"/>
              <w:divBdr>
                <w:top w:val="none" w:sz="0" w:space="0" w:color="auto"/>
                <w:left w:val="none" w:sz="0" w:space="0" w:color="auto"/>
                <w:bottom w:val="none" w:sz="0" w:space="0" w:color="auto"/>
                <w:right w:val="none" w:sz="0" w:space="0" w:color="auto"/>
              </w:divBdr>
            </w:div>
            <w:div w:id="2075618803">
              <w:marLeft w:val="0"/>
              <w:marRight w:val="0"/>
              <w:marTop w:val="0"/>
              <w:marBottom w:val="0"/>
              <w:divBdr>
                <w:top w:val="none" w:sz="0" w:space="0" w:color="auto"/>
                <w:left w:val="none" w:sz="0" w:space="0" w:color="auto"/>
                <w:bottom w:val="none" w:sz="0" w:space="0" w:color="auto"/>
                <w:right w:val="none" w:sz="0" w:space="0" w:color="auto"/>
              </w:divBdr>
            </w:div>
            <w:div w:id="720057618">
              <w:marLeft w:val="0"/>
              <w:marRight w:val="0"/>
              <w:marTop w:val="0"/>
              <w:marBottom w:val="0"/>
              <w:divBdr>
                <w:top w:val="none" w:sz="0" w:space="0" w:color="auto"/>
                <w:left w:val="none" w:sz="0" w:space="0" w:color="auto"/>
                <w:bottom w:val="none" w:sz="0" w:space="0" w:color="auto"/>
                <w:right w:val="none" w:sz="0" w:space="0" w:color="auto"/>
              </w:divBdr>
            </w:div>
            <w:div w:id="412973185">
              <w:marLeft w:val="0"/>
              <w:marRight w:val="0"/>
              <w:marTop w:val="0"/>
              <w:marBottom w:val="0"/>
              <w:divBdr>
                <w:top w:val="none" w:sz="0" w:space="0" w:color="auto"/>
                <w:left w:val="none" w:sz="0" w:space="0" w:color="auto"/>
                <w:bottom w:val="none" w:sz="0" w:space="0" w:color="auto"/>
                <w:right w:val="none" w:sz="0" w:space="0" w:color="auto"/>
              </w:divBdr>
            </w:div>
            <w:div w:id="432211216">
              <w:marLeft w:val="0"/>
              <w:marRight w:val="0"/>
              <w:marTop w:val="0"/>
              <w:marBottom w:val="0"/>
              <w:divBdr>
                <w:top w:val="none" w:sz="0" w:space="0" w:color="auto"/>
                <w:left w:val="none" w:sz="0" w:space="0" w:color="auto"/>
                <w:bottom w:val="none" w:sz="0" w:space="0" w:color="auto"/>
                <w:right w:val="none" w:sz="0" w:space="0" w:color="auto"/>
              </w:divBdr>
            </w:div>
            <w:div w:id="824979014">
              <w:marLeft w:val="0"/>
              <w:marRight w:val="0"/>
              <w:marTop w:val="0"/>
              <w:marBottom w:val="0"/>
              <w:divBdr>
                <w:top w:val="none" w:sz="0" w:space="0" w:color="auto"/>
                <w:left w:val="none" w:sz="0" w:space="0" w:color="auto"/>
                <w:bottom w:val="none" w:sz="0" w:space="0" w:color="auto"/>
                <w:right w:val="none" w:sz="0" w:space="0" w:color="auto"/>
              </w:divBdr>
            </w:div>
            <w:div w:id="1324621283">
              <w:marLeft w:val="0"/>
              <w:marRight w:val="0"/>
              <w:marTop w:val="0"/>
              <w:marBottom w:val="0"/>
              <w:divBdr>
                <w:top w:val="none" w:sz="0" w:space="0" w:color="auto"/>
                <w:left w:val="none" w:sz="0" w:space="0" w:color="auto"/>
                <w:bottom w:val="none" w:sz="0" w:space="0" w:color="auto"/>
                <w:right w:val="none" w:sz="0" w:space="0" w:color="auto"/>
              </w:divBdr>
            </w:div>
            <w:div w:id="598567156">
              <w:marLeft w:val="0"/>
              <w:marRight w:val="0"/>
              <w:marTop w:val="0"/>
              <w:marBottom w:val="0"/>
              <w:divBdr>
                <w:top w:val="none" w:sz="0" w:space="0" w:color="auto"/>
                <w:left w:val="none" w:sz="0" w:space="0" w:color="auto"/>
                <w:bottom w:val="none" w:sz="0" w:space="0" w:color="auto"/>
                <w:right w:val="none" w:sz="0" w:space="0" w:color="auto"/>
              </w:divBdr>
            </w:div>
            <w:div w:id="21321284">
              <w:marLeft w:val="0"/>
              <w:marRight w:val="0"/>
              <w:marTop w:val="0"/>
              <w:marBottom w:val="0"/>
              <w:divBdr>
                <w:top w:val="none" w:sz="0" w:space="0" w:color="auto"/>
                <w:left w:val="none" w:sz="0" w:space="0" w:color="auto"/>
                <w:bottom w:val="none" w:sz="0" w:space="0" w:color="auto"/>
                <w:right w:val="none" w:sz="0" w:space="0" w:color="auto"/>
              </w:divBdr>
            </w:div>
            <w:div w:id="553932714">
              <w:marLeft w:val="0"/>
              <w:marRight w:val="0"/>
              <w:marTop w:val="0"/>
              <w:marBottom w:val="0"/>
              <w:divBdr>
                <w:top w:val="none" w:sz="0" w:space="0" w:color="auto"/>
                <w:left w:val="none" w:sz="0" w:space="0" w:color="auto"/>
                <w:bottom w:val="none" w:sz="0" w:space="0" w:color="auto"/>
                <w:right w:val="none" w:sz="0" w:space="0" w:color="auto"/>
              </w:divBdr>
            </w:div>
            <w:div w:id="971784779">
              <w:marLeft w:val="0"/>
              <w:marRight w:val="0"/>
              <w:marTop w:val="0"/>
              <w:marBottom w:val="0"/>
              <w:divBdr>
                <w:top w:val="none" w:sz="0" w:space="0" w:color="auto"/>
                <w:left w:val="none" w:sz="0" w:space="0" w:color="auto"/>
                <w:bottom w:val="none" w:sz="0" w:space="0" w:color="auto"/>
                <w:right w:val="none" w:sz="0" w:space="0" w:color="auto"/>
              </w:divBdr>
            </w:div>
            <w:div w:id="1276669473">
              <w:marLeft w:val="0"/>
              <w:marRight w:val="0"/>
              <w:marTop w:val="0"/>
              <w:marBottom w:val="0"/>
              <w:divBdr>
                <w:top w:val="none" w:sz="0" w:space="0" w:color="auto"/>
                <w:left w:val="none" w:sz="0" w:space="0" w:color="auto"/>
                <w:bottom w:val="none" w:sz="0" w:space="0" w:color="auto"/>
                <w:right w:val="none" w:sz="0" w:space="0" w:color="auto"/>
              </w:divBdr>
            </w:div>
            <w:div w:id="4548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9816">
      <w:bodyDiv w:val="1"/>
      <w:marLeft w:val="0"/>
      <w:marRight w:val="0"/>
      <w:marTop w:val="0"/>
      <w:marBottom w:val="0"/>
      <w:divBdr>
        <w:top w:val="none" w:sz="0" w:space="0" w:color="auto"/>
        <w:left w:val="none" w:sz="0" w:space="0" w:color="auto"/>
        <w:bottom w:val="none" w:sz="0" w:space="0" w:color="auto"/>
        <w:right w:val="none" w:sz="0" w:space="0" w:color="auto"/>
      </w:divBdr>
      <w:divsChild>
        <w:div w:id="2139180372">
          <w:marLeft w:val="0"/>
          <w:marRight w:val="0"/>
          <w:marTop w:val="0"/>
          <w:marBottom w:val="0"/>
          <w:divBdr>
            <w:top w:val="none" w:sz="0" w:space="0" w:color="auto"/>
            <w:left w:val="none" w:sz="0" w:space="0" w:color="auto"/>
            <w:bottom w:val="none" w:sz="0" w:space="0" w:color="auto"/>
            <w:right w:val="none" w:sz="0" w:space="0" w:color="auto"/>
          </w:divBdr>
          <w:divsChild>
            <w:div w:id="1811053973">
              <w:marLeft w:val="0"/>
              <w:marRight w:val="0"/>
              <w:marTop w:val="0"/>
              <w:marBottom w:val="0"/>
              <w:divBdr>
                <w:top w:val="none" w:sz="0" w:space="0" w:color="auto"/>
                <w:left w:val="none" w:sz="0" w:space="0" w:color="auto"/>
                <w:bottom w:val="none" w:sz="0" w:space="0" w:color="auto"/>
                <w:right w:val="none" w:sz="0" w:space="0" w:color="auto"/>
              </w:divBdr>
            </w:div>
            <w:div w:id="1691561642">
              <w:marLeft w:val="0"/>
              <w:marRight w:val="0"/>
              <w:marTop w:val="0"/>
              <w:marBottom w:val="0"/>
              <w:divBdr>
                <w:top w:val="none" w:sz="0" w:space="0" w:color="auto"/>
                <w:left w:val="none" w:sz="0" w:space="0" w:color="auto"/>
                <w:bottom w:val="none" w:sz="0" w:space="0" w:color="auto"/>
                <w:right w:val="none" w:sz="0" w:space="0" w:color="auto"/>
              </w:divBdr>
            </w:div>
            <w:div w:id="986906822">
              <w:marLeft w:val="0"/>
              <w:marRight w:val="0"/>
              <w:marTop w:val="0"/>
              <w:marBottom w:val="0"/>
              <w:divBdr>
                <w:top w:val="none" w:sz="0" w:space="0" w:color="auto"/>
                <w:left w:val="none" w:sz="0" w:space="0" w:color="auto"/>
                <w:bottom w:val="none" w:sz="0" w:space="0" w:color="auto"/>
                <w:right w:val="none" w:sz="0" w:space="0" w:color="auto"/>
              </w:divBdr>
            </w:div>
            <w:div w:id="948271605">
              <w:marLeft w:val="0"/>
              <w:marRight w:val="0"/>
              <w:marTop w:val="0"/>
              <w:marBottom w:val="0"/>
              <w:divBdr>
                <w:top w:val="none" w:sz="0" w:space="0" w:color="auto"/>
                <w:left w:val="none" w:sz="0" w:space="0" w:color="auto"/>
                <w:bottom w:val="none" w:sz="0" w:space="0" w:color="auto"/>
                <w:right w:val="none" w:sz="0" w:space="0" w:color="auto"/>
              </w:divBdr>
            </w:div>
            <w:div w:id="1524245365">
              <w:marLeft w:val="0"/>
              <w:marRight w:val="0"/>
              <w:marTop w:val="0"/>
              <w:marBottom w:val="0"/>
              <w:divBdr>
                <w:top w:val="none" w:sz="0" w:space="0" w:color="auto"/>
                <w:left w:val="none" w:sz="0" w:space="0" w:color="auto"/>
                <w:bottom w:val="none" w:sz="0" w:space="0" w:color="auto"/>
                <w:right w:val="none" w:sz="0" w:space="0" w:color="auto"/>
              </w:divBdr>
            </w:div>
            <w:div w:id="1084691527">
              <w:marLeft w:val="0"/>
              <w:marRight w:val="0"/>
              <w:marTop w:val="0"/>
              <w:marBottom w:val="0"/>
              <w:divBdr>
                <w:top w:val="none" w:sz="0" w:space="0" w:color="auto"/>
                <w:left w:val="none" w:sz="0" w:space="0" w:color="auto"/>
                <w:bottom w:val="none" w:sz="0" w:space="0" w:color="auto"/>
                <w:right w:val="none" w:sz="0" w:space="0" w:color="auto"/>
              </w:divBdr>
            </w:div>
            <w:div w:id="1897930233">
              <w:marLeft w:val="0"/>
              <w:marRight w:val="0"/>
              <w:marTop w:val="0"/>
              <w:marBottom w:val="0"/>
              <w:divBdr>
                <w:top w:val="none" w:sz="0" w:space="0" w:color="auto"/>
                <w:left w:val="none" w:sz="0" w:space="0" w:color="auto"/>
                <w:bottom w:val="none" w:sz="0" w:space="0" w:color="auto"/>
                <w:right w:val="none" w:sz="0" w:space="0" w:color="auto"/>
              </w:divBdr>
            </w:div>
            <w:div w:id="1761365770">
              <w:marLeft w:val="0"/>
              <w:marRight w:val="0"/>
              <w:marTop w:val="0"/>
              <w:marBottom w:val="0"/>
              <w:divBdr>
                <w:top w:val="none" w:sz="0" w:space="0" w:color="auto"/>
                <w:left w:val="none" w:sz="0" w:space="0" w:color="auto"/>
                <w:bottom w:val="none" w:sz="0" w:space="0" w:color="auto"/>
                <w:right w:val="none" w:sz="0" w:space="0" w:color="auto"/>
              </w:divBdr>
            </w:div>
            <w:div w:id="1290093430">
              <w:marLeft w:val="0"/>
              <w:marRight w:val="0"/>
              <w:marTop w:val="0"/>
              <w:marBottom w:val="0"/>
              <w:divBdr>
                <w:top w:val="none" w:sz="0" w:space="0" w:color="auto"/>
                <w:left w:val="none" w:sz="0" w:space="0" w:color="auto"/>
                <w:bottom w:val="none" w:sz="0" w:space="0" w:color="auto"/>
                <w:right w:val="none" w:sz="0" w:space="0" w:color="auto"/>
              </w:divBdr>
            </w:div>
            <w:div w:id="455488797">
              <w:marLeft w:val="0"/>
              <w:marRight w:val="0"/>
              <w:marTop w:val="0"/>
              <w:marBottom w:val="0"/>
              <w:divBdr>
                <w:top w:val="none" w:sz="0" w:space="0" w:color="auto"/>
                <w:left w:val="none" w:sz="0" w:space="0" w:color="auto"/>
                <w:bottom w:val="none" w:sz="0" w:space="0" w:color="auto"/>
                <w:right w:val="none" w:sz="0" w:space="0" w:color="auto"/>
              </w:divBdr>
            </w:div>
            <w:div w:id="735274493">
              <w:marLeft w:val="0"/>
              <w:marRight w:val="0"/>
              <w:marTop w:val="0"/>
              <w:marBottom w:val="0"/>
              <w:divBdr>
                <w:top w:val="none" w:sz="0" w:space="0" w:color="auto"/>
                <w:left w:val="none" w:sz="0" w:space="0" w:color="auto"/>
                <w:bottom w:val="none" w:sz="0" w:space="0" w:color="auto"/>
                <w:right w:val="none" w:sz="0" w:space="0" w:color="auto"/>
              </w:divBdr>
            </w:div>
            <w:div w:id="1016418668">
              <w:marLeft w:val="0"/>
              <w:marRight w:val="0"/>
              <w:marTop w:val="0"/>
              <w:marBottom w:val="0"/>
              <w:divBdr>
                <w:top w:val="none" w:sz="0" w:space="0" w:color="auto"/>
                <w:left w:val="none" w:sz="0" w:space="0" w:color="auto"/>
                <w:bottom w:val="none" w:sz="0" w:space="0" w:color="auto"/>
                <w:right w:val="none" w:sz="0" w:space="0" w:color="auto"/>
              </w:divBdr>
            </w:div>
            <w:div w:id="1281493993">
              <w:marLeft w:val="0"/>
              <w:marRight w:val="0"/>
              <w:marTop w:val="0"/>
              <w:marBottom w:val="0"/>
              <w:divBdr>
                <w:top w:val="none" w:sz="0" w:space="0" w:color="auto"/>
                <w:left w:val="none" w:sz="0" w:space="0" w:color="auto"/>
                <w:bottom w:val="none" w:sz="0" w:space="0" w:color="auto"/>
                <w:right w:val="none" w:sz="0" w:space="0" w:color="auto"/>
              </w:divBdr>
            </w:div>
            <w:div w:id="134033026">
              <w:marLeft w:val="0"/>
              <w:marRight w:val="0"/>
              <w:marTop w:val="0"/>
              <w:marBottom w:val="0"/>
              <w:divBdr>
                <w:top w:val="none" w:sz="0" w:space="0" w:color="auto"/>
                <w:left w:val="none" w:sz="0" w:space="0" w:color="auto"/>
                <w:bottom w:val="none" w:sz="0" w:space="0" w:color="auto"/>
                <w:right w:val="none" w:sz="0" w:space="0" w:color="auto"/>
              </w:divBdr>
            </w:div>
            <w:div w:id="1424111941">
              <w:marLeft w:val="0"/>
              <w:marRight w:val="0"/>
              <w:marTop w:val="0"/>
              <w:marBottom w:val="0"/>
              <w:divBdr>
                <w:top w:val="none" w:sz="0" w:space="0" w:color="auto"/>
                <w:left w:val="none" w:sz="0" w:space="0" w:color="auto"/>
                <w:bottom w:val="none" w:sz="0" w:space="0" w:color="auto"/>
                <w:right w:val="none" w:sz="0" w:space="0" w:color="auto"/>
              </w:divBdr>
            </w:div>
            <w:div w:id="843200791">
              <w:marLeft w:val="0"/>
              <w:marRight w:val="0"/>
              <w:marTop w:val="0"/>
              <w:marBottom w:val="0"/>
              <w:divBdr>
                <w:top w:val="none" w:sz="0" w:space="0" w:color="auto"/>
                <w:left w:val="none" w:sz="0" w:space="0" w:color="auto"/>
                <w:bottom w:val="none" w:sz="0" w:space="0" w:color="auto"/>
                <w:right w:val="none" w:sz="0" w:space="0" w:color="auto"/>
              </w:divBdr>
            </w:div>
            <w:div w:id="1018578962">
              <w:marLeft w:val="0"/>
              <w:marRight w:val="0"/>
              <w:marTop w:val="0"/>
              <w:marBottom w:val="0"/>
              <w:divBdr>
                <w:top w:val="none" w:sz="0" w:space="0" w:color="auto"/>
                <w:left w:val="none" w:sz="0" w:space="0" w:color="auto"/>
                <w:bottom w:val="none" w:sz="0" w:space="0" w:color="auto"/>
                <w:right w:val="none" w:sz="0" w:space="0" w:color="auto"/>
              </w:divBdr>
            </w:div>
            <w:div w:id="2071685717">
              <w:marLeft w:val="0"/>
              <w:marRight w:val="0"/>
              <w:marTop w:val="0"/>
              <w:marBottom w:val="0"/>
              <w:divBdr>
                <w:top w:val="none" w:sz="0" w:space="0" w:color="auto"/>
                <w:left w:val="none" w:sz="0" w:space="0" w:color="auto"/>
                <w:bottom w:val="none" w:sz="0" w:space="0" w:color="auto"/>
                <w:right w:val="none" w:sz="0" w:space="0" w:color="auto"/>
              </w:divBdr>
            </w:div>
            <w:div w:id="1882280891">
              <w:marLeft w:val="0"/>
              <w:marRight w:val="0"/>
              <w:marTop w:val="0"/>
              <w:marBottom w:val="0"/>
              <w:divBdr>
                <w:top w:val="none" w:sz="0" w:space="0" w:color="auto"/>
                <w:left w:val="none" w:sz="0" w:space="0" w:color="auto"/>
                <w:bottom w:val="none" w:sz="0" w:space="0" w:color="auto"/>
                <w:right w:val="none" w:sz="0" w:space="0" w:color="auto"/>
              </w:divBdr>
            </w:div>
            <w:div w:id="1507792559">
              <w:marLeft w:val="0"/>
              <w:marRight w:val="0"/>
              <w:marTop w:val="0"/>
              <w:marBottom w:val="0"/>
              <w:divBdr>
                <w:top w:val="none" w:sz="0" w:space="0" w:color="auto"/>
                <w:left w:val="none" w:sz="0" w:space="0" w:color="auto"/>
                <w:bottom w:val="none" w:sz="0" w:space="0" w:color="auto"/>
                <w:right w:val="none" w:sz="0" w:space="0" w:color="auto"/>
              </w:divBdr>
            </w:div>
            <w:div w:id="1127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532">
      <w:bodyDiv w:val="1"/>
      <w:marLeft w:val="0"/>
      <w:marRight w:val="0"/>
      <w:marTop w:val="0"/>
      <w:marBottom w:val="0"/>
      <w:divBdr>
        <w:top w:val="none" w:sz="0" w:space="0" w:color="auto"/>
        <w:left w:val="none" w:sz="0" w:space="0" w:color="auto"/>
        <w:bottom w:val="none" w:sz="0" w:space="0" w:color="auto"/>
        <w:right w:val="none" w:sz="0" w:space="0" w:color="auto"/>
      </w:divBdr>
    </w:div>
    <w:div w:id="972638250">
      <w:bodyDiv w:val="1"/>
      <w:marLeft w:val="0"/>
      <w:marRight w:val="0"/>
      <w:marTop w:val="0"/>
      <w:marBottom w:val="0"/>
      <w:divBdr>
        <w:top w:val="none" w:sz="0" w:space="0" w:color="auto"/>
        <w:left w:val="none" w:sz="0" w:space="0" w:color="auto"/>
        <w:bottom w:val="none" w:sz="0" w:space="0" w:color="auto"/>
        <w:right w:val="none" w:sz="0" w:space="0" w:color="auto"/>
      </w:divBdr>
      <w:divsChild>
        <w:div w:id="1089617239">
          <w:marLeft w:val="0"/>
          <w:marRight w:val="0"/>
          <w:marTop w:val="0"/>
          <w:marBottom w:val="0"/>
          <w:divBdr>
            <w:top w:val="none" w:sz="0" w:space="0" w:color="auto"/>
            <w:left w:val="none" w:sz="0" w:space="0" w:color="auto"/>
            <w:bottom w:val="none" w:sz="0" w:space="0" w:color="auto"/>
            <w:right w:val="none" w:sz="0" w:space="0" w:color="auto"/>
          </w:divBdr>
          <w:divsChild>
            <w:div w:id="1628123133">
              <w:marLeft w:val="0"/>
              <w:marRight w:val="0"/>
              <w:marTop w:val="0"/>
              <w:marBottom w:val="0"/>
              <w:divBdr>
                <w:top w:val="none" w:sz="0" w:space="0" w:color="auto"/>
                <w:left w:val="none" w:sz="0" w:space="0" w:color="auto"/>
                <w:bottom w:val="none" w:sz="0" w:space="0" w:color="auto"/>
                <w:right w:val="none" w:sz="0" w:space="0" w:color="auto"/>
              </w:divBdr>
            </w:div>
            <w:div w:id="533661221">
              <w:marLeft w:val="0"/>
              <w:marRight w:val="0"/>
              <w:marTop w:val="0"/>
              <w:marBottom w:val="0"/>
              <w:divBdr>
                <w:top w:val="none" w:sz="0" w:space="0" w:color="auto"/>
                <w:left w:val="none" w:sz="0" w:space="0" w:color="auto"/>
                <w:bottom w:val="none" w:sz="0" w:space="0" w:color="auto"/>
                <w:right w:val="none" w:sz="0" w:space="0" w:color="auto"/>
              </w:divBdr>
            </w:div>
            <w:div w:id="1187986134">
              <w:marLeft w:val="0"/>
              <w:marRight w:val="0"/>
              <w:marTop w:val="0"/>
              <w:marBottom w:val="0"/>
              <w:divBdr>
                <w:top w:val="none" w:sz="0" w:space="0" w:color="auto"/>
                <w:left w:val="none" w:sz="0" w:space="0" w:color="auto"/>
                <w:bottom w:val="none" w:sz="0" w:space="0" w:color="auto"/>
                <w:right w:val="none" w:sz="0" w:space="0" w:color="auto"/>
              </w:divBdr>
            </w:div>
            <w:div w:id="824050298">
              <w:marLeft w:val="0"/>
              <w:marRight w:val="0"/>
              <w:marTop w:val="0"/>
              <w:marBottom w:val="0"/>
              <w:divBdr>
                <w:top w:val="none" w:sz="0" w:space="0" w:color="auto"/>
                <w:left w:val="none" w:sz="0" w:space="0" w:color="auto"/>
                <w:bottom w:val="none" w:sz="0" w:space="0" w:color="auto"/>
                <w:right w:val="none" w:sz="0" w:space="0" w:color="auto"/>
              </w:divBdr>
            </w:div>
            <w:div w:id="305476628">
              <w:marLeft w:val="0"/>
              <w:marRight w:val="0"/>
              <w:marTop w:val="0"/>
              <w:marBottom w:val="0"/>
              <w:divBdr>
                <w:top w:val="none" w:sz="0" w:space="0" w:color="auto"/>
                <w:left w:val="none" w:sz="0" w:space="0" w:color="auto"/>
                <w:bottom w:val="none" w:sz="0" w:space="0" w:color="auto"/>
                <w:right w:val="none" w:sz="0" w:space="0" w:color="auto"/>
              </w:divBdr>
            </w:div>
            <w:div w:id="1825048456">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 w:id="1085498767">
              <w:marLeft w:val="0"/>
              <w:marRight w:val="0"/>
              <w:marTop w:val="0"/>
              <w:marBottom w:val="0"/>
              <w:divBdr>
                <w:top w:val="none" w:sz="0" w:space="0" w:color="auto"/>
                <w:left w:val="none" w:sz="0" w:space="0" w:color="auto"/>
                <w:bottom w:val="none" w:sz="0" w:space="0" w:color="auto"/>
                <w:right w:val="none" w:sz="0" w:space="0" w:color="auto"/>
              </w:divBdr>
            </w:div>
            <w:div w:id="1373579604">
              <w:marLeft w:val="0"/>
              <w:marRight w:val="0"/>
              <w:marTop w:val="0"/>
              <w:marBottom w:val="0"/>
              <w:divBdr>
                <w:top w:val="none" w:sz="0" w:space="0" w:color="auto"/>
                <w:left w:val="none" w:sz="0" w:space="0" w:color="auto"/>
                <w:bottom w:val="none" w:sz="0" w:space="0" w:color="auto"/>
                <w:right w:val="none" w:sz="0" w:space="0" w:color="auto"/>
              </w:divBdr>
            </w:div>
            <w:div w:id="532421272">
              <w:marLeft w:val="0"/>
              <w:marRight w:val="0"/>
              <w:marTop w:val="0"/>
              <w:marBottom w:val="0"/>
              <w:divBdr>
                <w:top w:val="none" w:sz="0" w:space="0" w:color="auto"/>
                <w:left w:val="none" w:sz="0" w:space="0" w:color="auto"/>
                <w:bottom w:val="none" w:sz="0" w:space="0" w:color="auto"/>
                <w:right w:val="none" w:sz="0" w:space="0" w:color="auto"/>
              </w:divBdr>
            </w:div>
            <w:div w:id="992874110">
              <w:marLeft w:val="0"/>
              <w:marRight w:val="0"/>
              <w:marTop w:val="0"/>
              <w:marBottom w:val="0"/>
              <w:divBdr>
                <w:top w:val="none" w:sz="0" w:space="0" w:color="auto"/>
                <w:left w:val="none" w:sz="0" w:space="0" w:color="auto"/>
                <w:bottom w:val="none" w:sz="0" w:space="0" w:color="auto"/>
                <w:right w:val="none" w:sz="0" w:space="0" w:color="auto"/>
              </w:divBdr>
            </w:div>
            <w:div w:id="2063095664">
              <w:marLeft w:val="0"/>
              <w:marRight w:val="0"/>
              <w:marTop w:val="0"/>
              <w:marBottom w:val="0"/>
              <w:divBdr>
                <w:top w:val="none" w:sz="0" w:space="0" w:color="auto"/>
                <w:left w:val="none" w:sz="0" w:space="0" w:color="auto"/>
                <w:bottom w:val="none" w:sz="0" w:space="0" w:color="auto"/>
                <w:right w:val="none" w:sz="0" w:space="0" w:color="auto"/>
              </w:divBdr>
            </w:div>
            <w:div w:id="138815458">
              <w:marLeft w:val="0"/>
              <w:marRight w:val="0"/>
              <w:marTop w:val="0"/>
              <w:marBottom w:val="0"/>
              <w:divBdr>
                <w:top w:val="none" w:sz="0" w:space="0" w:color="auto"/>
                <w:left w:val="none" w:sz="0" w:space="0" w:color="auto"/>
                <w:bottom w:val="none" w:sz="0" w:space="0" w:color="auto"/>
                <w:right w:val="none" w:sz="0" w:space="0" w:color="auto"/>
              </w:divBdr>
            </w:div>
            <w:div w:id="725884093">
              <w:marLeft w:val="0"/>
              <w:marRight w:val="0"/>
              <w:marTop w:val="0"/>
              <w:marBottom w:val="0"/>
              <w:divBdr>
                <w:top w:val="none" w:sz="0" w:space="0" w:color="auto"/>
                <w:left w:val="none" w:sz="0" w:space="0" w:color="auto"/>
                <w:bottom w:val="none" w:sz="0" w:space="0" w:color="auto"/>
                <w:right w:val="none" w:sz="0" w:space="0" w:color="auto"/>
              </w:divBdr>
            </w:div>
            <w:div w:id="158886481">
              <w:marLeft w:val="0"/>
              <w:marRight w:val="0"/>
              <w:marTop w:val="0"/>
              <w:marBottom w:val="0"/>
              <w:divBdr>
                <w:top w:val="none" w:sz="0" w:space="0" w:color="auto"/>
                <w:left w:val="none" w:sz="0" w:space="0" w:color="auto"/>
                <w:bottom w:val="none" w:sz="0" w:space="0" w:color="auto"/>
                <w:right w:val="none" w:sz="0" w:space="0" w:color="auto"/>
              </w:divBdr>
            </w:div>
            <w:div w:id="1494373423">
              <w:marLeft w:val="0"/>
              <w:marRight w:val="0"/>
              <w:marTop w:val="0"/>
              <w:marBottom w:val="0"/>
              <w:divBdr>
                <w:top w:val="none" w:sz="0" w:space="0" w:color="auto"/>
                <w:left w:val="none" w:sz="0" w:space="0" w:color="auto"/>
                <w:bottom w:val="none" w:sz="0" w:space="0" w:color="auto"/>
                <w:right w:val="none" w:sz="0" w:space="0" w:color="auto"/>
              </w:divBdr>
            </w:div>
            <w:div w:id="8772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137">
      <w:bodyDiv w:val="1"/>
      <w:marLeft w:val="0"/>
      <w:marRight w:val="0"/>
      <w:marTop w:val="0"/>
      <w:marBottom w:val="0"/>
      <w:divBdr>
        <w:top w:val="none" w:sz="0" w:space="0" w:color="auto"/>
        <w:left w:val="none" w:sz="0" w:space="0" w:color="auto"/>
        <w:bottom w:val="none" w:sz="0" w:space="0" w:color="auto"/>
        <w:right w:val="none" w:sz="0" w:space="0" w:color="auto"/>
      </w:divBdr>
      <w:divsChild>
        <w:div w:id="807018013">
          <w:marLeft w:val="0"/>
          <w:marRight w:val="0"/>
          <w:marTop w:val="0"/>
          <w:marBottom w:val="0"/>
          <w:divBdr>
            <w:top w:val="none" w:sz="0" w:space="0" w:color="auto"/>
            <w:left w:val="none" w:sz="0" w:space="0" w:color="auto"/>
            <w:bottom w:val="none" w:sz="0" w:space="0" w:color="auto"/>
            <w:right w:val="none" w:sz="0" w:space="0" w:color="auto"/>
          </w:divBdr>
          <w:divsChild>
            <w:div w:id="2049987354">
              <w:marLeft w:val="0"/>
              <w:marRight w:val="0"/>
              <w:marTop w:val="0"/>
              <w:marBottom w:val="0"/>
              <w:divBdr>
                <w:top w:val="none" w:sz="0" w:space="0" w:color="auto"/>
                <w:left w:val="none" w:sz="0" w:space="0" w:color="auto"/>
                <w:bottom w:val="none" w:sz="0" w:space="0" w:color="auto"/>
                <w:right w:val="none" w:sz="0" w:space="0" w:color="auto"/>
              </w:divBdr>
            </w:div>
            <w:div w:id="798180989">
              <w:marLeft w:val="0"/>
              <w:marRight w:val="0"/>
              <w:marTop w:val="0"/>
              <w:marBottom w:val="0"/>
              <w:divBdr>
                <w:top w:val="none" w:sz="0" w:space="0" w:color="auto"/>
                <w:left w:val="none" w:sz="0" w:space="0" w:color="auto"/>
                <w:bottom w:val="none" w:sz="0" w:space="0" w:color="auto"/>
                <w:right w:val="none" w:sz="0" w:space="0" w:color="auto"/>
              </w:divBdr>
            </w:div>
            <w:div w:id="1140920318">
              <w:marLeft w:val="0"/>
              <w:marRight w:val="0"/>
              <w:marTop w:val="0"/>
              <w:marBottom w:val="0"/>
              <w:divBdr>
                <w:top w:val="none" w:sz="0" w:space="0" w:color="auto"/>
                <w:left w:val="none" w:sz="0" w:space="0" w:color="auto"/>
                <w:bottom w:val="none" w:sz="0" w:space="0" w:color="auto"/>
                <w:right w:val="none" w:sz="0" w:space="0" w:color="auto"/>
              </w:divBdr>
            </w:div>
            <w:div w:id="256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044480512">
          <w:marLeft w:val="0"/>
          <w:marRight w:val="0"/>
          <w:marTop w:val="0"/>
          <w:marBottom w:val="0"/>
          <w:divBdr>
            <w:top w:val="none" w:sz="0" w:space="0" w:color="auto"/>
            <w:left w:val="none" w:sz="0" w:space="0" w:color="auto"/>
            <w:bottom w:val="none" w:sz="0" w:space="0" w:color="auto"/>
            <w:right w:val="none" w:sz="0" w:space="0" w:color="auto"/>
          </w:divBdr>
          <w:divsChild>
            <w:div w:id="1411390376">
              <w:marLeft w:val="0"/>
              <w:marRight w:val="0"/>
              <w:marTop w:val="0"/>
              <w:marBottom w:val="0"/>
              <w:divBdr>
                <w:top w:val="none" w:sz="0" w:space="0" w:color="auto"/>
                <w:left w:val="none" w:sz="0" w:space="0" w:color="auto"/>
                <w:bottom w:val="none" w:sz="0" w:space="0" w:color="auto"/>
                <w:right w:val="none" w:sz="0" w:space="0" w:color="auto"/>
              </w:divBdr>
            </w:div>
            <w:div w:id="313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3443">
      <w:bodyDiv w:val="1"/>
      <w:marLeft w:val="0"/>
      <w:marRight w:val="0"/>
      <w:marTop w:val="0"/>
      <w:marBottom w:val="0"/>
      <w:divBdr>
        <w:top w:val="none" w:sz="0" w:space="0" w:color="auto"/>
        <w:left w:val="none" w:sz="0" w:space="0" w:color="auto"/>
        <w:bottom w:val="none" w:sz="0" w:space="0" w:color="auto"/>
        <w:right w:val="none" w:sz="0" w:space="0" w:color="auto"/>
      </w:divBdr>
      <w:divsChild>
        <w:div w:id="38478629">
          <w:marLeft w:val="0"/>
          <w:marRight w:val="0"/>
          <w:marTop w:val="0"/>
          <w:marBottom w:val="0"/>
          <w:divBdr>
            <w:top w:val="none" w:sz="0" w:space="0" w:color="auto"/>
            <w:left w:val="none" w:sz="0" w:space="0" w:color="auto"/>
            <w:bottom w:val="none" w:sz="0" w:space="0" w:color="auto"/>
            <w:right w:val="none" w:sz="0" w:space="0" w:color="auto"/>
          </w:divBdr>
          <w:divsChild>
            <w:div w:id="1314869207">
              <w:marLeft w:val="0"/>
              <w:marRight w:val="0"/>
              <w:marTop w:val="0"/>
              <w:marBottom w:val="0"/>
              <w:divBdr>
                <w:top w:val="none" w:sz="0" w:space="0" w:color="auto"/>
                <w:left w:val="none" w:sz="0" w:space="0" w:color="auto"/>
                <w:bottom w:val="none" w:sz="0" w:space="0" w:color="auto"/>
                <w:right w:val="none" w:sz="0" w:space="0" w:color="auto"/>
              </w:divBdr>
            </w:div>
            <w:div w:id="180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507">
      <w:bodyDiv w:val="1"/>
      <w:marLeft w:val="0"/>
      <w:marRight w:val="0"/>
      <w:marTop w:val="0"/>
      <w:marBottom w:val="0"/>
      <w:divBdr>
        <w:top w:val="none" w:sz="0" w:space="0" w:color="auto"/>
        <w:left w:val="none" w:sz="0" w:space="0" w:color="auto"/>
        <w:bottom w:val="none" w:sz="0" w:space="0" w:color="auto"/>
        <w:right w:val="none" w:sz="0" w:space="0" w:color="auto"/>
      </w:divBdr>
    </w:div>
    <w:div w:id="1530796139">
      <w:bodyDiv w:val="1"/>
      <w:marLeft w:val="0"/>
      <w:marRight w:val="0"/>
      <w:marTop w:val="0"/>
      <w:marBottom w:val="0"/>
      <w:divBdr>
        <w:top w:val="none" w:sz="0" w:space="0" w:color="auto"/>
        <w:left w:val="none" w:sz="0" w:space="0" w:color="auto"/>
        <w:bottom w:val="none" w:sz="0" w:space="0" w:color="auto"/>
        <w:right w:val="none" w:sz="0" w:space="0" w:color="auto"/>
      </w:divBdr>
    </w:div>
    <w:div w:id="1533689766">
      <w:bodyDiv w:val="1"/>
      <w:marLeft w:val="0"/>
      <w:marRight w:val="0"/>
      <w:marTop w:val="0"/>
      <w:marBottom w:val="0"/>
      <w:divBdr>
        <w:top w:val="none" w:sz="0" w:space="0" w:color="auto"/>
        <w:left w:val="none" w:sz="0" w:space="0" w:color="auto"/>
        <w:bottom w:val="none" w:sz="0" w:space="0" w:color="auto"/>
        <w:right w:val="none" w:sz="0" w:space="0" w:color="auto"/>
      </w:divBdr>
    </w:div>
    <w:div w:id="1569029566">
      <w:bodyDiv w:val="1"/>
      <w:marLeft w:val="0"/>
      <w:marRight w:val="0"/>
      <w:marTop w:val="0"/>
      <w:marBottom w:val="0"/>
      <w:divBdr>
        <w:top w:val="none" w:sz="0" w:space="0" w:color="auto"/>
        <w:left w:val="none" w:sz="0" w:space="0" w:color="auto"/>
        <w:bottom w:val="none" w:sz="0" w:space="0" w:color="auto"/>
        <w:right w:val="none" w:sz="0" w:space="0" w:color="auto"/>
      </w:divBdr>
      <w:divsChild>
        <w:div w:id="532963264">
          <w:marLeft w:val="0"/>
          <w:marRight w:val="0"/>
          <w:marTop w:val="0"/>
          <w:marBottom w:val="0"/>
          <w:divBdr>
            <w:top w:val="none" w:sz="0" w:space="0" w:color="auto"/>
            <w:left w:val="none" w:sz="0" w:space="0" w:color="auto"/>
            <w:bottom w:val="none" w:sz="0" w:space="0" w:color="auto"/>
            <w:right w:val="none" w:sz="0" w:space="0" w:color="auto"/>
          </w:divBdr>
          <w:divsChild>
            <w:div w:id="1729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5178">
      <w:bodyDiv w:val="1"/>
      <w:marLeft w:val="0"/>
      <w:marRight w:val="0"/>
      <w:marTop w:val="0"/>
      <w:marBottom w:val="0"/>
      <w:divBdr>
        <w:top w:val="none" w:sz="0" w:space="0" w:color="auto"/>
        <w:left w:val="none" w:sz="0" w:space="0" w:color="auto"/>
        <w:bottom w:val="none" w:sz="0" w:space="0" w:color="auto"/>
        <w:right w:val="none" w:sz="0" w:space="0" w:color="auto"/>
      </w:divBdr>
    </w:div>
    <w:div w:id="1904827796">
      <w:bodyDiv w:val="1"/>
      <w:marLeft w:val="0"/>
      <w:marRight w:val="0"/>
      <w:marTop w:val="0"/>
      <w:marBottom w:val="0"/>
      <w:divBdr>
        <w:top w:val="none" w:sz="0" w:space="0" w:color="auto"/>
        <w:left w:val="none" w:sz="0" w:space="0" w:color="auto"/>
        <w:bottom w:val="none" w:sz="0" w:space="0" w:color="auto"/>
        <w:right w:val="none" w:sz="0" w:space="0" w:color="auto"/>
      </w:divBdr>
      <w:divsChild>
        <w:div w:id="2117170651">
          <w:marLeft w:val="0"/>
          <w:marRight w:val="0"/>
          <w:marTop w:val="0"/>
          <w:marBottom w:val="0"/>
          <w:divBdr>
            <w:top w:val="none" w:sz="0" w:space="0" w:color="auto"/>
            <w:left w:val="none" w:sz="0" w:space="0" w:color="auto"/>
            <w:bottom w:val="none" w:sz="0" w:space="0" w:color="auto"/>
            <w:right w:val="none" w:sz="0" w:space="0" w:color="auto"/>
          </w:divBdr>
          <w:divsChild>
            <w:div w:id="1911184350">
              <w:marLeft w:val="0"/>
              <w:marRight w:val="0"/>
              <w:marTop w:val="0"/>
              <w:marBottom w:val="0"/>
              <w:divBdr>
                <w:top w:val="none" w:sz="0" w:space="0" w:color="auto"/>
                <w:left w:val="none" w:sz="0" w:space="0" w:color="auto"/>
                <w:bottom w:val="none" w:sz="0" w:space="0" w:color="auto"/>
                <w:right w:val="none" w:sz="0" w:space="0" w:color="auto"/>
              </w:divBdr>
            </w:div>
            <w:div w:id="33769757">
              <w:marLeft w:val="0"/>
              <w:marRight w:val="0"/>
              <w:marTop w:val="0"/>
              <w:marBottom w:val="0"/>
              <w:divBdr>
                <w:top w:val="none" w:sz="0" w:space="0" w:color="auto"/>
                <w:left w:val="none" w:sz="0" w:space="0" w:color="auto"/>
                <w:bottom w:val="none" w:sz="0" w:space="0" w:color="auto"/>
                <w:right w:val="none" w:sz="0" w:space="0" w:color="auto"/>
              </w:divBdr>
            </w:div>
            <w:div w:id="1861044950">
              <w:marLeft w:val="0"/>
              <w:marRight w:val="0"/>
              <w:marTop w:val="0"/>
              <w:marBottom w:val="0"/>
              <w:divBdr>
                <w:top w:val="none" w:sz="0" w:space="0" w:color="auto"/>
                <w:left w:val="none" w:sz="0" w:space="0" w:color="auto"/>
                <w:bottom w:val="none" w:sz="0" w:space="0" w:color="auto"/>
                <w:right w:val="none" w:sz="0" w:space="0" w:color="auto"/>
              </w:divBdr>
            </w:div>
            <w:div w:id="199124233">
              <w:marLeft w:val="0"/>
              <w:marRight w:val="0"/>
              <w:marTop w:val="0"/>
              <w:marBottom w:val="0"/>
              <w:divBdr>
                <w:top w:val="none" w:sz="0" w:space="0" w:color="auto"/>
                <w:left w:val="none" w:sz="0" w:space="0" w:color="auto"/>
                <w:bottom w:val="none" w:sz="0" w:space="0" w:color="auto"/>
                <w:right w:val="none" w:sz="0" w:space="0" w:color="auto"/>
              </w:divBdr>
            </w:div>
            <w:div w:id="689374652">
              <w:marLeft w:val="0"/>
              <w:marRight w:val="0"/>
              <w:marTop w:val="0"/>
              <w:marBottom w:val="0"/>
              <w:divBdr>
                <w:top w:val="none" w:sz="0" w:space="0" w:color="auto"/>
                <w:left w:val="none" w:sz="0" w:space="0" w:color="auto"/>
                <w:bottom w:val="none" w:sz="0" w:space="0" w:color="auto"/>
                <w:right w:val="none" w:sz="0" w:space="0" w:color="auto"/>
              </w:divBdr>
            </w:div>
            <w:div w:id="349112225">
              <w:marLeft w:val="0"/>
              <w:marRight w:val="0"/>
              <w:marTop w:val="0"/>
              <w:marBottom w:val="0"/>
              <w:divBdr>
                <w:top w:val="none" w:sz="0" w:space="0" w:color="auto"/>
                <w:left w:val="none" w:sz="0" w:space="0" w:color="auto"/>
                <w:bottom w:val="none" w:sz="0" w:space="0" w:color="auto"/>
                <w:right w:val="none" w:sz="0" w:space="0" w:color="auto"/>
              </w:divBdr>
            </w:div>
            <w:div w:id="715544168">
              <w:marLeft w:val="0"/>
              <w:marRight w:val="0"/>
              <w:marTop w:val="0"/>
              <w:marBottom w:val="0"/>
              <w:divBdr>
                <w:top w:val="none" w:sz="0" w:space="0" w:color="auto"/>
                <w:left w:val="none" w:sz="0" w:space="0" w:color="auto"/>
                <w:bottom w:val="none" w:sz="0" w:space="0" w:color="auto"/>
                <w:right w:val="none" w:sz="0" w:space="0" w:color="auto"/>
              </w:divBdr>
            </w:div>
            <w:div w:id="2079740211">
              <w:marLeft w:val="0"/>
              <w:marRight w:val="0"/>
              <w:marTop w:val="0"/>
              <w:marBottom w:val="0"/>
              <w:divBdr>
                <w:top w:val="none" w:sz="0" w:space="0" w:color="auto"/>
                <w:left w:val="none" w:sz="0" w:space="0" w:color="auto"/>
                <w:bottom w:val="none" w:sz="0" w:space="0" w:color="auto"/>
                <w:right w:val="none" w:sz="0" w:space="0" w:color="auto"/>
              </w:divBdr>
            </w:div>
            <w:div w:id="530918919">
              <w:marLeft w:val="0"/>
              <w:marRight w:val="0"/>
              <w:marTop w:val="0"/>
              <w:marBottom w:val="0"/>
              <w:divBdr>
                <w:top w:val="none" w:sz="0" w:space="0" w:color="auto"/>
                <w:left w:val="none" w:sz="0" w:space="0" w:color="auto"/>
                <w:bottom w:val="none" w:sz="0" w:space="0" w:color="auto"/>
                <w:right w:val="none" w:sz="0" w:space="0" w:color="auto"/>
              </w:divBdr>
            </w:div>
            <w:div w:id="15006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1712">
      <w:bodyDiv w:val="1"/>
      <w:marLeft w:val="0"/>
      <w:marRight w:val="0"/>
      <w:marTop w:val="0"/>
      <w:marBottom w:val="0"/>
      <w:divBdr>
        <w:top w:val="none" w:sz="0" w:space="0" w:color="auto"/>
        <w:left w:val="none" w:sz="0" w:space="0" w:color="auto"/>
        <w:bottom w:val="none" w:sz="0" w:space="0" w:color="auto"/>
        <w:right w:val="none" w:sz="0" w:space="0" w:color="auto"/>
      </w:divBdr>
      <w:divsChild>
        <w:div w:id="1894080929">
          <w:marLeft w:val="0"/>
          <w:marRight w:val="0"/>
          <w:marTop w:val="0"/>
          <w:marBottom w:val="0"/>
          <w:divBdr>
            <w:top w:val="none" w:sz="0" w:space="0" w:color="auto"/>
            <w:left w:val="none" w:sz="0" w:space="0" w:color="auto"/>
            <w:bottom w:val="none" w:sz="0" w:space="0" w:color="auto"/>
            <w:right w:val="none" w:sz="0" w:space="0" w:color="auto"/>
          </w:divBdr>
          <w:divsChild>
            <w:div w:id="502009580">
              <w:marLeft w:val="0"/>
              <w:marRight w:val="0"/>
              <w:marTop w:val="0"/>
              <w:marBottom w:val="0"/>
              <w:divBdr>
                <w:top w:val="none" w:sz="0" w:space="0" w:color="auto"/>
                <w:left w:val="none" w:sz="0" w:space="0" w:color="auto"/>
                <w:bottom w:val="none" w:sz="0" w:space="0" w:color="auto"/>
                <w:right w:val="none" w:sz="0" w:space="0" w:color="auto"/>
              </w:divBdr>
            </w:div>
            <w:div w:id="205026938">
              <w:marLeft w:val="0"/>
              <w:marRight w:val="0"/>
              <w:marTop w:val="0"/>
              <w:marBottom w:val="0"/>
              <w:divBdr>
                <w:top w:val="none" w:sz="0" w:space="0" w:color="auto"/>
                <w:left w:val="none" w:sz="0" w:space="0" w:color="auto"/>
                <w:bottom w:val="none" w:sz="0" w:space="0" w:color="auto"/>
                <w:right w:val="none" w:sz="0" w:space="0" w:color="auto"/>
              </w:divBdr>
            </w:div>
            <w:div w:id="1417432597">
              <w:marLeft w:val="0"/>
              <w:marRight w:val="0"/>
              <w:marTop w:val="0"/>
              <w:marBottom w:val="0"/>
              <w:divBdr>
                <w:top w:val="none" w:sz="0" w:space="0" w:color="auto"/>
                <w:left w:val="none" w:sz="0" w:space="0" w:color="auto"/>
                <w:bottom w:val="none" w:sz="0" w:space="0" w:color="auto"/>
                <w:right w:val="none" w:sz="0" w:space="0" w:color="auto"/>
              </w:divBdr>
            </w:div>
            <w:div w:id="395780234">
              <w:marLeft w:val="0"/>
              <w:marRight w:val="0"/>
              <w:marTop w:val="0"/>
              <w:marBottom w:val="0"/>
              <w:divBdr>
                <w:top w:val="none" w:sz="0" w:space="0" w:color="auto"/>
                <w:left w:val="none" w:sz="0" w:space="0" w:color="auto"/>
                <w:bottom w:val="none" w:sz="0" w:space="0" w:color="auto"/>
                <w:right w:val="none" w:sz="0" w:space="0" w:color="auto"/>
              </w:divBdr>
            </w:div>
            <w:div w:id="1537817954">
              <w:marLeft w:val="0"/>
              <w:marRight w:val="0"/>
              <w:marTop w:val="0"/>
              <w:marBottom w:val="0"/>
              <w:divBdr>
                <w:top w:val="none" w:sz="0" w:space="0" w:color="auto"/>
                <w:left w:val="none" w:sz="0" w:space="0" w:color="auto"/>
                <w:bottom w:val="none" w:sz="0" w:space="0" w:color="auto"/>
                <w:right w:val="none" w:sz="0" w:space="0" w:color="auto"/>
              </w:divBdr>
            </w:div>
            <w:div w:id="1623070089">
              <w:marLeft w:val="0"/>
              <w:marRight w:val="0"/>
              <w:marTop w:val="0"/>
              <w:marBottom w:val="0"/>
              <w:divBdr>
                <w:top w:val="none" w:sz="0" w:space="0" w:color="auto"/>
                <w:left w:val="none" w:sz="0" w:space="0" w:color="auto"/>
                <w:bottom w:val="none" w:sz="0" w:space="0" w:color="auto"/>
                <w:right w:val="none" w:sz="0" w:space="0" w:color="auto"/>
              </w:divBdr>
            </w:div>
            <w:div w:id="993492157">
              <w:marLeft w:val="0"/>
              <w:marRight w:val="0"/>
              <w:marTop w:val="0"/>
              <w:marBottom w:val="0"/>
              <w:divBdr>
                <w:top w:val="none" w:sz="0" w:space="0" w:color="auto"/>
                <w:left w:val="none" w:sz="0" w:space="0" w:color="auto"/>
                <w:bottom w:val="none" w:sz="0" w:space="0" w:color="auto"/>
                <w:right w:val="none" w:sz="0" w:space="0" w:color="auto"/>
              </w:divBdr>
            </w:div>
            <w:div w:id="206070936">
              <w:marLeft w:val="0"/>
              <w:marRight w:val="0"/>
              <w:marTop w:val="0"/>
              <w:marBottom w:val="0"/>
              <w:divBdr>
                <w:top w:val="none" w:sz="0" w:space="0" w:color="auto"/>
                <w:left w:val="none" w:sz="0" w:space="0" w:color="auto"/>
                <w:bottom w:val="none" w:sz="0" w:space="0" w:color="auto"/>
                <w:right w:val="none" w:sz="0" w:space="0" w:color="auto"/>
              </w:divBdr>
            </w:div>
            <w:div w:id="1080755480">
              <w:marLeft w:val="0"/>
              <w:marRight w:val="0"/>
              <w:marTop w:val="0"/>
              <w:marBottom w:val="0"/>
              <w:divBdr>
                <w:top w:val="none" w:sz="0" w:space="0" w:color="auto"/>
                <w:left w:val="none" w:sz="0" w:space="0" w:color="auto"/>
                <w:bottom w:val="none" w:sz="0" w:space="0" w:color="auto"/>
                <w:right w:val="none" w:sz="0" w:space="0" w:color="auto"/>
              </w:divBdr>
            </w:div>
            <w:div w:id="1654483950">
              <w:marLeft w:val="0"/>
              <w:marRight w:val="0"/>
              <w:marTop w:val="0"/>
              <w:marBottom w:val="0"/>
              <w:divBdr>
                <w:top w:val="none" w:sz="0" w:space="0" w:color="auto"/>
                <w:left w:val="none" w:sz="0" w:space="0" w:color="auto"/>
                <w:bottom w:val="none" w:sz="0" w:space="0" w:color="auto"/>
                <w:right w:val="none" w:sz="0" w:space="0" w:color="auto"/>
              </w:divBdr>
            </w:div>
            <w:div w:id="894659946">
              <w:marLeft w:val="0"/>
              <w:marRight w:val="0"/>
              <w:marTop w:val="0"/>
              <w:marBottom w:val="0"/>
              <w:divBdr>
                <w:top w:val="none" w:sz="0" w:space="0" w:color="auto"/>
                <w:left w:val="none" w:sz="0" w:space="0" w:color="auto"/>
                <w:bottom w:val="none" w:sz="0" w:space="0" w:color="auto"/>
                <w:right w:val="none" w:sz="0" w:space="0" w:color="auto"/>
              </w:divBdr>
            </w:div>
            <w:div w:id="417364814">
              <w:marLeft w:val="0"/>
              <w:marRight w:val="0"/>
              <w:marTop w:val="0"/>
              <w:marBottom w:val="0"/>
              <w:divBdr>
                <w:top w:val="none" w:sz="0" w:space="0" w:color="auto"/>
                <w:left w:val="none" w:sz="0" w:space="0" w:color="auto"/>
                <w:bottom w:val="none" w:sz="0" w:space="0" w:color="auto"/>
                <w:right w:val="none" w:sz="0" w:space="0" w:color="auto"/>
              </w:divBdr>
            </w:div>
            <w:div w:id="30612339">
              <w:marLeft w:val="0"/>
              <w:marRight w:val="0"/>
              <w:marTop w:val="0"/>
              <w:marBottom w:val="0"/>
              <w:divBdr>
                <w:top w:val="none" w:sz="0" w:space="0" w:color="auto"/>
                <w:left w:val="none" w:sz="0" w:space="0" w:color="auto"/>
                <w:bottom w:val="none" w:sz="0" w:space="0" w:color="auto"/>
                <w:right w:val="none" w:sz="0" w:space="0" w:color="auto"/>
              </w:divBdr>
            </w:div>
            <w:div w:id="460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075">
      <w:bodyDiv w:val="1"/>
      <w:marLeft w:val="0"/>
      <w:marRight w:val="0"/>
      <w:marTop w:val="0"/>
      <w:marBottom w:val="0"/>
      <w:divBdr>
        <w:top w:val="none" w:sz="0" w:space="0" w:color="auto"/>
        <w:left w:val="none" w:sz="0" w:space="0" w:color="auto"/>
        <w:bottom w:val="none" w:sz="0" w:space="0" w:color="auto"/>
        <w:right w:val="none" w:sz="0" w:space="0" w:color="auto"/>
      </w:divBdr>
      <w:divsChild>
        <w:div w:id="978999129">
          <w:marLeft w:val="0"/>
          <w:marRight w:val="0"/>
          <w:marTop w:val="0"/>
          <w:marBottom w:val="0"/>
          <w:divBdr>
            <w:top w:val="single" w:sz="12" w:space="0" w:color="auto"/>
            <w:left w:val="single" w:sz="12" w:space="0" w:color="auto"/>
            <w:bottom w:val="single" w:sz="12" w:space="0" w:color="auto"/>
            <w:right w:val="single" w:sz="12" w:space="0" w:color="auto"/>
          </w:divBdr>
        </w:div>
        <w:div w:id="539435048">
          <w:marLeft w:val="0"/>
          <w:marRight w:val="0"/>
          <w:marTop w:val="0"/>
          <w:marBottom w:val="0"/>
          <w:divBdr>
            <w:top w:val="single" w:sz="6" w:space="0" w:color="auto"/>
            <w:left w:val="single" w:sz="6" w:space="0" w:color="auto"/>
            <w:bottom w:val="single" w:sz="6" w:space="0" w:color="auto"/>
            <w:right w:val="single" w:sz="6" w:space="0" w:color="auto"/>
          </w:divBdr>
        </w:div>
        <w:div w:id="535970182">
          <w:marLeft w:val="0"/>
          <w:marRight w:val="0"/>
          <w:marTop w:val="0"/>
          <w:marBottom w:val="0"/>
          <w:divBdr>
            <w:top w:val="none" w:sz="0" w:space="0" w:color="auto"/>
            <w:left w:val="none" w:sz="0" w:space="0" w:color="auto"/>
            <w:bottom w:val="none" w:sz="0" w:space="0" w:color="auto"/>
            <w:right w:val="none" w:sz="0" w:space="0" w:color="auto"/>
          </w:divBdr>
          <w:divsChild>
            <w:div w:id="1839155796">
              <w:marLeft w:val="0"/>
              <w:marRight w:val="0"/>
              <w:marTop w:val="0"/>
              <w:marBottom w:val="0"/>
              <w:divBdr>
                <w:top w:val="none" w:sz="0" w:space="0" w:color="auto"/>
                <w:left w:val="none" w:sz="0" w:space="0" w:color="auto"/>
                <w:bottom w:val="none" w:sz="0" w:space="0" w:color="auto"/>
                <w:right w:val="none" w:sz="0" w:space="0" w:color="auto"/>
              </w:divBdr>
            </w:div>
          </w:divsChild>
        </w:div>
        <w:div w:id="620649304">
          <w:marLeft w:val="0"/>
          <w:marRight w:val="0"/>
          <w:marTop w:val="0"/>
          <w:marBottom w:val="0"/>
          <w:divBdr>
            <w:top w:val="none" w:sz="0" w:space="0" w:color="auto"/>
            <w:left w:val="none" w:sz="0" w:space="0" w:color="auto"/>
            <w:bottom w:val="none" w:sz="0" w:space="0" w:color="auto"/>
            <w:right w:val="none" w:sz="0" w:space="0" w:color="auto"/>
          </w:divBdr>
          <w:divsChild>
            <w:div w:id="1892961893">
              <w:marLeft w:val="0"/>
              <w:marRight w:val="0"/>
              <w:marTop w:val="0"/>
              <w:marBottom w:val="0"/>
              <w:divBdr>
                <w:top w:val="none" w:sz="0" w:space="0" w:color="auto"/>
                <w:left w:val="none" w:sz="0" w:space="0" w:color="auto"/>
                <w:bottom w:val="none" w:sz="0" w:space="0" w:color="auto"/>
                <w:right w:val="none" w:sz="0" w:space="0" w:color="auto"/>
              </w:divBdr>
            </w:div>
          </w:divsChild>
        </w:div>
        <w:div w:id="194083059">
          <w:marLeft w:val="0"/>
          <w:marRight w:val="0"/>
          <w:marTop w:val="0"/>
          <w:marBottom w:val="0"/>
          <w:divBdr>
            <w:top w:val="none" w:sz="0" w:space="0" w:color="auto"/>
            <w:left w:val="none" w:sz="0" w:space="0" w:color="auto"/>
            <w:bottom w:val="none" w:sz="0" w:space="0" w:color="auto"/>
            <w:right w:val="none" w:sz="0" w:space="0" w:color="auto"/>
          </w:divBdr>
        </w:div>
        <w:div w:id="334916884">
          <w:marLeft w:val="0"/>
          <w:marRight w:val="0"/>
          <w:marTop w:val="0"/>
          <w:marBottom w:val="0"/>
          <w:divBdr>
            <w:top w:val="none" w:sz="0" w:space="0" w:color="auto"/>
            <w:left w:val="none" w:sz="0" w:space="0" w:color="auto"/>
            <w:bottom w:val="none" w:sz="0" w:space="0" w:color="auto"/>
            <w:right w:val="none" w:sz="0" w:space="0" w:color="auto"/>
          </w:divBdr>
        </w:div>
        <w:div w:id="1625650495">
          <w:marLeft w:val="0"/>
          <w:marRight w:val="0"/>
          <w:marTop w:val="0"/>
          <w:marBottom w:val="0"/>
          <w:divBdr>
            <w:top w:val="none" w:sz="0" w:space="0" w:color="auto"/>
            <w:left w:val="none" w:sz="0" w:space="0" w:color="auto"/>
            <w:bottom w:val="none" w:sz="0" w:space="0" w:color="auto"/>
            <w:right w:val="none" w:sz="0" w:space="0" w:color="auto"/>
          </w:divBdr>
        </w:div>
        <w:div w:id="519970951">
          <w:marLeft w:val="0"/>
          <w:marRight w:val="0"/>
          <w:marTop w:val="0"/>
          <w:marBottom w:val="0"/>
          <w:divBdr>
            <w:top w:val="none" w:sz="0" w:space="0" w:color="auto"/>
            <w:left w:val="none" w:sz="0" w:space="0" w:color="auto"/>
            <w:bottom w:val="none" w:sz="0" w:space="0" w:color="auto"/>
            <w:right w:val="none" w:sz="0" w:space="0" w:color="auto"/>
          </w:divBdr>
          <w:divsChild>
            <w:div w:id="123278375">
              <w:marLeft w:val="0"/>
              <w:marRight w:val="0"/>
              <w:marTop w:val="0"/>
              <w:marBottom w:val="0"/>
              <w:divBdr>
                <w:top w:val="none" w:sz="0" w:space="0" w:color="auto"/>
                <w:left w:val="none" w:sz="0" w:space="0" w:color="auto"/>
                <w:bottom w:val="none" w:sz="0" w:space="0" w:color="auto"/>
                <w:right w:val="none" w:sz="0" w:space="0" w:color="auto"/>
              </w:divBdr>
              <w:divsChild>
                <w:div w:id="669992263">
                  <w:marLeft w:val="0"/>
                  <w:marRight w:val="0"/>
                  <w:marTop w:val="0"/>
                  <w:marBottom w:val="0"/>
                  <w:divBdr>
                    <w:top w:val="none" w:sz="0" w:space="0" w:color="auto"/>
                    <w:left w:val="none" w:sz="0" w:space="0" w:color="auto"/>
                    <w:bottom w:val="none" w:sz="0" w:space="0" w:color="auto"/>
                    <w:right w:val="none" w:sz="0" w:space="0" w:color="auto"/>
                  </w:divBdr>
                  <w:divsChild>
                    <w:div w:id="572205467">
                      <w:marLeft w:val="0"/>
                      <w:marRight w:val="0"/>
                      <w:marTop w:val="0"/>
                      <w:marBottom w:val="0"/>
                      <w:divBdr>
                        <w:top w:val="none" w:sz="0" w:space="0" w:color="auto"/>
                        <w:left w:val="none" w:sz="0" w:space="0" w:color="auto"/>
                        <w:bottom w:val="none" w:sz="0" w:space="0" w:color="auto"/>
                        <w:right w:val="none" w:sz="0" w:space="0" w:color="auto"/>
                      </w:divBdr>
                    </w:div>
                  </w:divsChild>
                </w:div>
                <w:div w:id="1071661061">
                  <w:marLeft w:val="0"/>
                  <w:marRight w:val="0"/>
                  <w:marTop w:val="0"/>
                  <w:marBottom w:val="0"/>
                  <w:divBdr>
                    <w:top w:val="none" w:sz="0" w:space="0" w:color="auto"/>
                    <w:left w:val="none" w:sz="0" w:space="0" w:color="auto"/>
                    <w:bottom w:val="none" w:sz="0" w:space="0" w:color="auto"/>
                    <w:right w:val="none" w:sz="0" w:space="0" w:color="auto"/>
                  </w:divBdr>
                  <w:divsChild>
                    <w:div w:id="587154832">
                      <w:marLeft w:val="0"/>
                      <w:marRight w:val="0"/>
                      <w:marTop w:val="0"/>
                      <w:marBottom w:val="0"/>
                      <w:divBdr>
                        <w:top w:val="none" w:sz="0" w:space="0" w:color="auto"/>
                        <w:left w:val="none" w:sz="0" w:space="0" w:color="auto"/>
                        <w:bottom w:val="none" w:sz="0" w:space="0" w:color="auto"/>
                        <w:right w:val="none" w:sz="0" w:space="0" w:color="auto"/>
                      </w:divBdr>
                    </w:div>
                  </w:divsChild>
                </w:div>
                <w:div w:id="838034713">
                  <w:marLeft w:val="0"/>
                  <w:marRight w:val="0"/>
                  <w:marTop w:val="0"/>
                  <w:marBottom w:val="0"/>
                  <w:divBdr>
                    <w:top w:val="none" w:sz="0" w:space="0" w:color="auto"/>
                    <w:left w:val="none" w:sz="0" w:space="0" w:color="auto"/>
                    <w:bottom w:val="none" w:sz="0" w:space="0" w:color="auto"/>
                    <w:right w:val="none" w:sz="0" w:space="0" w:color="auto"/>
                  </w:divBdr>
                  <w:divsChild>
                    <w:div w:id="188418287">
                      <w:marLeft w:val="0"/>
                      <w:marRight w:val="0"/>
                      <w:marTop w:val="0"/>
                      <w:marBottom w:val="0"/>
                      <w:divBdr>
                        <w:top w:val="none" w:sz="0" w:space="0" w:color="auto"/>
                        <w:left w:val="none" w:sz="0" w:space="0" w:color="auto"/>
                        <w:bottom w:val="none" w:sz="0" w:space="0" w:color="auto"/>
                        <w:right w:val="none" w:sz="0" w:space="0" w:color="auto"/>
                      </w:divBdr>
                    </w:div>
                  </w:divsChild>
                </w:div>
                <w:div w:id="1842161424">
                  <w:marLeft w:val="0"/>
                  <w:marRight w:val="0"/>
                  <w:marTop w:val="0"/>
                  <w:marBottom w:val="0"/>
                  <w:divBdr>
                    <w:top w:val="none" w:sz="0" w:space="0" w:color="auto"/>
                    <w:left w:val="none" w:sz="0" w:space="0" w:color="auto"/>
                    <w:bottom w:val="none" w:sz="0" w:space="0" w:color="auto"/>
                    <w:right w:val="none" w:sz="0" w:space="0" w:color="auto"/>
                  </w:divBdr>
                  <w:divsChild>
                    <w:div w:id="543323771">
                      <w:marLeft w:val="0"/>
                      <w:marRight w:val="0"/>
                      <w:marTop w:val="0"/>
                      <w:marBottom w:val="0"/>
                      <w:divBdr>
                        <w:top w:val="none" w:sz="0" w:space="0" w:color="auto"/>
                        <w:left w:val="none" w:sz="0" w:space="0" w:color="auto"/>
                        <w:bottom w:val="none" w:sz="0" w:space="0" w:color="auto"/>
                        <w:right w:val="none" w:sz="0" w:space="0" w:color="auto"/>
                      </w:divBdr>
                    </w:div>
                  </w:divsChild>
                </w:div>
                <w:div w:id="5003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5632">
      <w:bodyDiv w:val="1"/>
      <w:marLeft w:val="0"/>
      <w:marRight w:val="0"/>
      <w:marTop w:val="0"/>
      <w:marBottom w:val="0"/>
      <w:divBdr>
        <w:top w:val="none" w:sz="0" w:space="0" w:color="auto"/>
        <w:left w:val="none" w:sz="0" w:space="0" w:color="auto"/>
        <w:bottom w:val="none" w:sz="0" w:space="0" w:color="auto"/>
        <w:right w:val="none" w:sz="0" w:space="0" w:color="auto"/>
      </w:divBdr>
    </w:div>
    <w:div w:id="21231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7D80-12D9-4957-A403-4A46EDD93A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Martin</dc:creator>
  <keywords/>
  <dc:description/>
  <lastModifiedBy>Mark Baumann</lastModifiedBy>
  <revision>61</revision>
  <dcterms:created xsi:type="dcterms:W3CDTF">2018-09-27T00:31:00.0000000Z</dcterms:created>
  <dcterms:modified xsi:type="dcterms:W3CDTF">2018-11-10T00:11:17.0997247Z</dcterms:modified>
</coreProperties>
</file>